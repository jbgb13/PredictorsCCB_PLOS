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9D50" w14:textId="77777777" w:rsidR="00E65DBE" w:rsidRDefault="008B5A8F" w:rsidP="00D66AF8">
      <w:pPr>
        <w:spacing w:line="480" w:lineRule="auto"/>
        <w:jc w:val="both"/>
        <w:rPr>
          <w:rFonts w:ascii="Times New Roman" w:hAnsi="Times New Roman" w:cs="Times New Roman"/>
          <w:b/>
          <w:bCs/>
          <w:sz w:val="32"/>
          <w:szCs w:val="32"/>
        </w:rPr>
      </w:pPr>
      <w:r w:rsidRPr="00E65DBE">
        <w:rPr>
          <w:rFonts w:ascii="Times New Roman" w:hAnsi="Times New Roman" w:cs="Times New Roman"/>
          <w:b/>
          <w:bCs/>
          <w:sz w:val="32"/>
          <w:szCs w:val="32"/>
        </w:rPr>
        <w:t xml:space="preserve">What shapes climate change </w:t>
      </w:r>
      <w:r w:rsidR="0014358B" w:rsidRPr="00E65DBE">
        <w:rPr>
          <w:rFonts w:ascii="Times New Roman" w:hAnsi="Times New Roman" w:cs="Times New Roman"/>
          <w:b/>
          <w:bCs/>
          <w:sz w:val="32"/>
          <w:szCs w:val="32"/>
        </w:rPr>
        <w:t xml:space="preserve">beliefs </w:t>
      </w:r>
      <w:r w:rsidRPr="00E65DBE">
        <w:rPr>
          <w:rFonts w:ascii="Times New Roman" w:hAnsi="Times New Roman" w:cs="Times New Roman"/>
          <w:b/>
          <w:bCs/>
          <w:sz w:val="32"/>
          <w:szCs w:val="32"/>
        </w:rPr>
        <w:t>in Africa</w:t>
      </w:r>
      <w:r w:rsidR="00FC5C83" w:rsidRPr="00E65DBE">
        <w:rPr>
          <w:rFonts w:ascii="Times New Roman" w:hAnsi="Times New Roman" w:cs="Times New Roman"/>
          <w:b/>
          <w:bCs/>
          <w:sz w:val="32"/>
          <w:szCs w:val="32"/>
        </w:rPr>
        <w:t xml:space="preserve">? </w:t>
      </w:r>
    </w:p>
    <w:p w14:paraId="74A7AD96" w14:textId="1398A3B9" w:rsidR="00182DE4" w:rsidRPr="00E65DBE" w:rsidRDefault="00FC5C83" w:rsidP="00D66AF8">
      <w:pPr>
        <w:spacing w:line="480" w:lineRule="auto"/>
        <w:jc w:val="both"/>
        <w:rPr>
          <w:rFonts w:ascii="Times New Roman" w:hAnsi="Times New Roman" w:cs="Times New Roman"/>
          <w:b/>
          <w:bCs/>
          <w:sz w:val="32"/>
          <w:szCs w:val="32"/>
        </w:rPr>
      </w:pPr>
      <w:r w:rsidRPr="00E65DBE">
        <w:rPr>
          <w:rFonts w:ascii="Times New Roman" w:hAnsi="Times New Roman" w:cs="Times New Roman"/>
          <w:b/>
          <w:bCs/>
          <w:sz w:val="32"/>
          <w:szCs w:val="32"/>
        </w:rPr>
        <w:t>A</w:t>
      </w:r>
      <w:r w:rsidR="008B5A8F" w:rsidRPr="00E65DBE">
        <w:rPr>
          <w:rFonts w:ascii="Times New Roman" w:hAnsi="Times New Roman" w:cs="Times New Roman"/>
          <w:b/>
          <w:bCs/>
          <w:sz w:val="32"/>
          <w:szCs w:val="32"/>
        </w:rPr>
        <w:t xml:space="preserve"> random forest approach</w:t>
      </w:r>
    </w:p>
    <w:p w14:paraId="1276677B" w14:textId="77777777" w:rsidR="00BB4B70" w:rsidRPr="00BB4B70" w:rsidRDefault="00BB4B70" w:rsidP="00D66AF8">
      <w:pPr>
        <w:spacing w:line="480" w:lineRule="auto"/>
        <w:jc w:val="both"/>
        <w:rPr>
          <w:rFonts w:ascii="Times New Roman" w:hAnsi="Times New Roman" w:cs="Times New Roman"/>
          <w:sz w:val="28"/>
          <w:szCs w:val="28"/>
        </w:rPr>
      </w:pPr>
    </w:p>
    <w:p w14:paraId="5DF23FC3" w14:textId="1CC90D99" w:rsidR="0008765C" w:rsidRPr="009F7734" w:rsidRDefault="008B5A8F" w:rsidP="00D66AF8">
      <w:pPr>
        <w:spacing w:line="480" w:lineRule="auto"/>
        <w:jc w:val="both"/>
        <w:rPr>
          <w:rFonts w:ascii="Times New Roman" w:hAnsi="Times New Roman" w:cs="Times New Roman"/>
          <w:lang w:val="en-US"/>
        </w:rPr>
      </w:pPr>
      <w:r w:rsidRPr="009F7734">
        <w:rPr>
          <w:rFonts w:ascii="Times New Roman" w:hAnsi="Times New Roman" w:cs="Times New Roman"/>
          <w:lang w:val="en-US"/>
        </w:rPr>
        <w:t>Juan B Gonz</w:t>
      </w:r>
      <w:r w:rsidR="003C7BDB" w:rsidRPr="009F7734">
        <w:rPr>
          <w:rFonts w:ascii="Times New Roman" w:hAnsi="Times New Roman" w:cs="Times New Roman"/>
          <w:lang w:val="en-US"/>
        </w:rPr>
        <w:t>á</w:t>
      </w:r>
      <w:r w:rsidRPr="009F7734">
        <w:rPr>
          <w:rFonts w:ascii="Times New Roman" w:hAnsi="Times New Roman" w:cs="Times New Roman"/>
          <w:lang w:val="en-US"/>
        </w:rPr>
        <w:t>lez</w:t>
      </w:r>
      <w:r w:rsidRPr="009F7734">
        <w:rPr>
          <w:rFonts w:ascii="Times New Roman" w:hAnsi="Times New Roman" w:cs="Times New Roman"/>
          <w:vertAlign w:val="superscript"/>
          <w:lang w:val="en-US"/>
        </w:rPr>
        <w:t>1*</w:t>
      </w:r>
      <w:r w:rsidRPr="009F7734">
        <w:rPr>
          <w:rFonts w:ascii="Times New Roman" w:hAnsi="Times New Roman" w:cs="Times New Roman"/>
          <w:lang w:val="en-US"/>
        </w:rPr>
        <w:t>, Alfonso Sanchez</w:t>
      </w:r>
      <w:r w:rsidRPr="009F7734">
        <w:rPr>
          <w:rFonts w:ascii="Times New Roman" w:hAnsi="Times New Roman" w:cs="Times New Roman"/>
          <w:vertAlign w:val="superscript"/>
          <w:lang w:val="en-US"/>
        </w:rPr>
        <w:t>2</w:t>
      </w:r>
    </w:p>
    <w:p w14:paraId="457A0F20" w14:textId="203618B2" w:rsidR="008B5A8F" w:rsidRPr="009F7734" w:rsidRDefault="008B5A8F" w:rsidP="00BB4B70">
      <w:pPr>
        <w:spacing w:line="480" w:lineRule="auto"/>
        <w:ind w:left="720" w:hanging="720"/>
        <w:jc w:val="both"/>
        <w:rPr>
          <w:rFonts w:ascii="Times New Roman" w:hAnsi="Times New Roman" w:cs="Times New Roman"/>
          <w:lang w:val="en-US"/>
        </w:rPr>
      </w:pPr>
      <w:r w:rsidRPr="009F7734">
        <w:rPr>
          <w:rFonts w:ascii="Times New Roman" w:hAnsi="Times New Roman" w:cs="Times New Roman"/>
          <w:b/>
          <w:bCs/>
          <w:lang w:val="en-US"/>
        </w:rPr>
        <w:t>1</w:t>
      </w:r>
      <w:r w:rsidRPr="009F7734">
        <w:rPr>
          <w:rFonts w:ascii="Times New Roman" w:hAnsi="Times New Roman" w:cs="Times New Roman"/>
          <w:lang w:val="en-US"/>
        </w:rPr>
        <w:t xml:space="preserve"> </w:t>
      </w:r>
      <w:del w:id="0" w:author="Autor">
        <w:r w:rsidRPr="009F7734" w:rsidDel="00237154">
          <w:rPr>
            <w:rFonts w:ascii="Times New Roman" w:hAnsi="Times New Roman" w:cs="Times New Roman"/>
            <w:lang w:val="en-US"/>
          </w:rPr>
          <w:delText>Department of Economics, Universidad Loyola, Dos Hermanas, Spain</w:delText>
        </w:r>
      </w:del>
      <w:ins w:id="1" w:author="Autor">
        <w:r w:rsidR="00237154">
          <w:rPr>
            <w:rFonts w:ascii="Times New Roman" w:hAnsi="Times New Roman" w:cs="Times New Roman"/>
            <w:lang w:val="en-US"/>
          </w:rPr>
          <w:t>Department of Economics, Paris School of Economics, Paris, France</w:t>
        </w:r>
      </w:ins>
      <w:r w:rsidRPr="009F7734">
        <w:rPr>
          <w:rFonts w:ascii="Times New Roman" w:hAnsi="Times New Roman" w:cs="Times New Roman"/>
          <w:lang w:val="en-US"/>
        </w:rPr>
        <w:t xml:space="preserve">. </w:t>
      </w:r>
    </w:p>
    <w:p w14:paraId="34FD952C" w14:textId="36111942" w:rsidR="0008765C" w:rsidRPr="00A37ACA" w:rsidRDefault="008B5A8F" w:rsidP="00D66AF8">
      <w:pPr>
        <w:spacing w:line="480" w:lineRule="auto"/>
        <w:jc w:val="both"/>
        <w:rPr>
          <w:rFonts w:ascii="Times New Roman" w:hAnsi="Times New Roman" w:cs="Times New Roman"/>
        </w:rPr>
      </w:pPr>
      <w:r w:rsidRPr="00A37ACA">
        <w:rPr>
          <w:rFonts w:ascii="Times New Roman" w:hAnsi="Times New Roman" w:cs="Times New Roman"/>
          <w:b/>
          <w:bCs/>
        </w:rPr>
        <w:t>2</w:t>
      </w:r>
      <w:r w:rsidRPr="00A37ACA">
        <w:rPr>
          <w:rFonts w:ascii="Times New Roman" w:hAnsi="Times New Roman" w:cs="Times New Roman"/>
        </w:rPr>
        <w:t xml:space="preserve"> Department of International Studies, Universidad Loyola, Dos Hermanas, Spain.</w:t>
      </w:r>
    </w:p>
    <w:p w14:paraId="3E1E9728" w14:textId="43E570A6" w:rsidR="00034847" w:rsidRPr="00CA1B15" w:rsidRDefault="00034847" w:rsidP="00D66AF8">
      <w:pPr>
        <w:spacing w:line="480" w:lineRule="auto"/>
        <w:jc w:val="both"/>
        <w:rPr>
          <w:rFonts w:ascii="Times New Roman" w:hAnsi="Times New Roman" w:cs="Times New Roman"/>
          <w:lang w:val="es-ES"/>
        </w:rPr>
      </w:pPr>
      <w:proofErr w:type="spellStart"/>
      <w:r w:rsidRPr="00CA1B15">
        <w:rPr>
          <w:rFonts w:ascii="Times New Roman" w:hAnsi="Times New Roman" w:cs="Times New Roman"/>
          <w:lang w:val="es-ES"/>
        </w:rPr>
        <w:t>Corresponding</w:t>
      </w:r>
      <w:proofErr w:type="spellEnd"/>
      <w:r w:rsidRPr="00CA1B15">
        <w:rPr>
          <w:rFonts w:ascii="Times New Roman" w:hAnsi="Times New Roman" w:cs="Times New Roman"/>
          <w:lang w:val="es-ES"/>
        </w:rPr>
        <w:t xml:space="preserve"> </w:t>
      </w:r>
      <w:proofErr w:type="spellStart"/>
      <w:r w:rsidRPr="00CA1B15">
        <w:rPr>
          <w:rFonts w:ascii="Times New Roman" w:hAnsi="Times New Roman" w:cs="Times New Roman"/>
          <w:lang w:val="es-ES"/>
        </w:rPr>
        <w:t>author</w:t>
      </w:r>
      <w:proofErr w:type="spellEnd"/>
      <w:r w:rsidRPr="00CA1B15">
        <w:rPr>
          <w:rFonts w:ascii="Times New Roman" w:hAnsi="Times New Roman" w:cs="Times New Roman"/>
          <w:lang w:val="es-ES"/>
        </w:rPr>
        <w:t xml:space="preserve">: </w:t>
      </w:r>
      <w:r w:rsidR="008B5A8F" w:rsidRPr="00CA1B15">
        <w:rPr>
          <w:rFonts w:ascii="Times New Roman" w:hAnsi="Times New Roman" w:cs="Times New Roman"/>
          <w:lang w:val="es-ES"/>
        </w:rPr>
        <w:t>Juan B Gonz</w:t>
      </w:r>
      <w:r w:rsidR="003C7BDB" w:rsidRPr="00CA1B15">
        <w:rPr>
          <w:rFonts w:ascii="Times New Roman" w:hAnsi="Times New Roman" w:cs="Times New Roman"/>
          <w:lang w:val="es-ES"/>
        </w:rPr>
        <w:t>á</w:t>
      </w:r>
      <w:r w:rsidR="008B5A8F" w:rsidRPr="00CA1B15">
        <w:rPr>
          <w:rFonts w:ascii="Times New Roman" w:hAnsi="Times New Roman" w:cs="Times New Roman"/>
          <w:lang w:val="es-ES"/>
        </w:rPr>
        <w:t>lez</w:t>
      </w:r>
    </w:p>
    <w:p w14:paraId="28202645" w14:textId="59B2A66F" w:rsidR="0008765C" w:rsidRPr="00CA1B15" w:rsidRDefault="008B5A8F" w:rsidP="00D66AF8">
      <w:pPr>
        <w:spacing w:line="480" w:lineRule="auto"/>
        <w:jc w:val="both"/>
        <w:rPr>
          <w:rFonts w:ascii="Times New Roman" w:hAnsi="Times New Roman" w:cs="Times New Roman"/>
          <w:lang w:val="es-ES"/>
        </w:rPr>
      </w:pPr>
      <w:r w:rsidRPr="00CA1B15">
        <w:rPr>
          <w:rFonts w:ascii="Times New Roman" w:hAnsi="Times New Roman" w:cs="Times New Roman"/>
          <w:lang w:val="es-ES"/>
        </w:rPr>
        <w:t>*</w:t>
      </w:r>
      <w:ins w:id="2" w:author="Autor">
        <w:r w:rsidR="00517573">
          <w:rPr>
            <w:rFonts w:ascii="Times New Roman" w:hAnsi="Times New Roman" w:cs="Times New Roman"/>
            <w:lang w:val="es-ES"/>
          </w:rPr>
          <w:t xml:space="preserve"> </w:t>
        </w:r>
      </w:ins>
      <w:del w:id="3" w:author="Autor">
        <w:r w:rsidRPr="00CA1B15" w:rsidDel="00517573">
          <w:rPr>
            <w:rFonts w:ascii="Times New Roman" w:hAnsi="Times New Roman" w:cs="Times New Roman"/>
            <w:lang w:val="es-ES"/>
          </w:rPr>
          <w:delText xml:space="preserve"> </w:delText>
        </w:r>
      </w:del>
      <w:ins w:id="4" w:author="Autor">
        <w:r w:rsidR="00517573" w:rsidRPr="00517573">
          <w:rPr>
            <w:lang w:val="es-ES"/>
            <w:rPrChange w:id="5" w:author="Autor">
              <w:rPr/>
            </w:rPrChange>
          </w:rPr>
          <w:t>Juan-Bautista.Gonzalez-Blanco@etu.univ-paris1.fr</w:t>
        </w:r>
      </w:ins>
      <w:del w:id="6" w:author="Autor">
        <w:r w:rsidR="000007CF" w:rsidDel="00517573">
          <w:fldChar w:fldCharType="begin"/>
        </w:r>
        <w:r w:rsidR="000007CF" w:rsidRPr="00517573" w:rsidDel="00517573">
          <w:rPr>
            <w:lang w:val="es-ES"/>
            <w:rPrChange w:id="7" w:author="Autor">
              <w:rPr/>
            </w:rPrChange>
          </w:rPr>
          <w:delInstrText xml:space="preserve"> HYPERLINK "mailto:jbgonzalezblanco@al.uloyola.es" </w:delInstrText>
        </w:r>
        <w:r w:rsidR="000007CF" w:rsidDel="00517573">
          <w:fldChar w:fldCharType="separate"/>
        </w:r>
        <w:r w:rsidR="0033789C" w:rsidRPr="00C419BD" w:rsidDel="00517573">
          <w:rPr>
            <w:rStyle w:val="Hipervnculo"/>
            <w:rFonts w:ascii="Times New Roman" w:hAnsi="Times New Roman" w:cs="Times New Roman"/>
            <w:lang w:val="es-ES"/>
          </w:rPr>
          <w:delText>jbgonzalezblanco@al.uloyola.es</w:delText>
        </w:r>
        <w:r w:rsidR="000007CF" w:rsidDel="00517573">
          <w:rPr>
            <w:rStyle w:val="Hipervnculo"/>
            <w:rFonts w:ascii="Times New Roman" w:hAnsi="Times New Roman" w:cs="Times New Roman"/>
            <w:lang w:val="es-ES"/>
          </w:rPr>
          <w:fldChar w:fldCharType="end"/>
        </w:r>
      </w:del>
      <w:r w:rsidR="0033789C">
        <w:rPr>
          <w:rFonts w:ascii="Times New Roman" w:hAnsi="Times New Roman" w:cs="Times New Roman"/>
          <w:lang w:val="es-ES"/>
        </w:rPr>
        <w:t xml:space="preserve"> </w:t>
      </w:r>
      <w:r w:rsidR="0033789C" w:rsidRPr="00CA1B15">
        <w:rPr>
          <w:rFonts w:ascii="Times New Roman" w:hAnsi="Times New Roman" w:cs="Times New Roman"/>
          <w:lang w:val="es-ES"/>
        </w:rPr>
        <w:t xml:space="preserve"> </w:t>
      </w:r>
      <w:r w:rsidR="0008765C" w:rsidRPr="00CA1B15">
        <w:rPr>
          <w:rFonts w:ascii="Times New Roman" w:hAnsi="Times New Roman" w:cs="Times New Roman"/>
          <w:lang w:val="es-ES"/>
        </w:rPr>
        <w:br w:type="page"/>
      </w:r>
    </w:p>
    <w:p w14:paraId="75685066" w14:textId="3BBBCB40" w:rsidR="005F0ACD" w:rsidRPr="007A72E9" w:rsidRDefault="0008765C" w:rsidP="00D66AF8">
      <w:pPr>
        <w:spacing w:line="480" w:lineRule="auto"/>
        <w:jc w:val="both"/>
        <w:rPr>
          <w:rFonts w:ascii="Times New Roman" w:hAnsi="Times New Roman" w:cs="Times New Roman"/>
          <w:b/>
          <w:sz w:val="36"/>
          <w:szCs w:val="36"/>
        </w:rPr>
      </w:pPr>
      <w:r w:rsidRPr="007A72E9">
        <w:rPr>
          <w:rFonts w:ascii="Times New Roman" w:hAnsi="Times New Roman" w:cs="Times New Roman"/>
          <w:b/>
          <w:sz w:val="36"/>
          <w:szCs w:val="36"/>
        </w:rPr>
        <w:lastRenderedPageBreak/>
        <w:t>Abstract</w:t>
      </w:r>
    </w:p>
    <w:p w14:paraId="5D297BD9" w14:textId="69AB1188" w:rsidR="00AC0B3E" w:rsidRDefault="00EB7C2A" w:rsidP="009F42D4">
      <w:pPr>
        <w:spacing w:line="480" w:lineRule="auto"/>
        <w:jc w:val="both"/>
        <w:rPr>
          <w:rFonts w:ascii="Times New Roman" w:hAnsi="Times New Roman" w:cs="Times New Roman"/>
        </w:rPr>
      </w:pPr>
      <w:r w:rsidRPr="00A37ACA">
        <w:rPr>
          <w:rFonts w:ascii="Times New Roman" w:hAnsi="Times New Roman" w:cs="Times New Roman"/>
        </w:rPr>
        <w:t xml:space="preserve">Although Africa is </w:t>
      </w:r>
      <w:del w:id="8" w:author="Autor">
        <w:r w:rsidR="00CA1B15" w:rsidDel="00AB3C16">
          <w:rPr>
            <w:rFonts w:ascii="Times New Roman" w:hAnsi="Times New Roman" w:cs="Times New Roman"/>
          </w:rPr>
          <w:delText xml:space="preserve">projected to be </w:delText>
        </w:r>
      </w:del>
      <w:r w:rsidRPr="00A37ACA">
        <w:rPr>
          <w:rFonts w:ascii="Times New Roman" w:hAnsi="Times New Roman" w:cs="Times New Roman"/>
        </w:rPr>
        <w:t xml:space="preserve">the most vulnerable region </w:t>
      </w:r>
      <w:r w:rsidR="004D7F8A">
        <w:rPr>
          <w:rFonts w:ascii="Times New Roman" w:hAnsi="Times New Roman" w:cs="Times New Roman"/>
        </w:rPr>
        <w:t>to</w:t>
      </w:r>
      <w:r w:rsidR="00CA1B15">
        <w:rPr>
          <w:rFonts w:ascii="Times New Roman" w:hAnsi="Times New Roman" w:cs="Times New Roman"/>
        </w:rPr>
        <w:t xml:space="preserve"> climate</w:t>
      </w:r>
      <w:r w:rsidR="004D7F8A">
        <w:rPr>
          <w:rFonts w:ascii="Times New Roman" w:hAnsi="Times New Roman" w:cs="Times New Roman"/>
        </w:rPr>
        <w:t xml:space="preserve"> change</w:t>
      </w:r>
      <w:r w:rsidRPr="00A37ACA">
        <w:rPr>
          <w:rFonts w:ascii="Times New Roman" w:hAnsi="Times New Roman" w:cs="Times New Roman"/>
        </w:rPr>
        <w:t xml:space="preserve">, little research has focused on how climate change </w:t>
      </w:r>
      <w:r w:rsidR="00873650" w:rsidRPr="00A37ACA">
        <w:rPr>
          <w:rFonts w:ascii="Times New Roman" w:hAnsi="Times New Roman" w:cs="Times New Roman"/>
        </w:rPr>
        <w:t xml:space="preserve">is perceived </w:t>
      </w:r>
      <w:r w:rsidR="00CA1B15">
        <w:rPr>
          <w:rFonts w:ascii="Times New Roman" w:hAnsi="Times New Roman" w:cs="Times New Roman"/>
        </w:rPr>
        <w:t>by Africans</w:t>
      </w:r>
      <w:r w:rsidRPr="00A37ACA">
        <w:rPr>
          <w:rFonts w:ascii="Times New Roman" w:hAnsi="Times New Roman" w:cs="Times New Roman"/>
        </w:rPr>
        <w:t>.</w:t>
      </w:r>
      <w:r w:rsidR="00873650" w:rsidRPr="00A37ACA">
        <w:rPr>
          <w:rFonts w:ascii="Times New Roman" w:hAnsi="Times New Roman" w:cs="Times New Roman"/>
        </w:rPr>
        <w:t xml:space="preserve"> Using</w:t>
      </w:r>
      <w:r w:rsidR="00445541">
        <w:rPr>
          <w:rFonts w:ascii="Times New Roman" w:hAnsi="Times New Roman" w:cs="Times New Roman"/>
        </w:rPr>
        <w:t xml:space="preserve"> </w:t>
      </w:r>
      <w:r w:rsidR="00873650" w:rsidRPr="00A37ACA">
        <w:rPr>
          <w:rFonts w:ascii="Times New Roman" w:hAnsi="Times New Roman" w:cs="Times New Roman"/>
        </w:rPr>
        <w:t>random forest method</w:t>
      </w:r>
      <w:r w:rsidR="00445541">
        <w:rPr>
          <w:rFonts w:ascii="Times New Roman" w:hAnsi="Times New Roman" w:cs="Times New Roman"/>
        </w:rPr>
        <w:t>ology</w:t>
      </w:r>
      <w:r w:rsidR="00873650" w:rsidRPr="00A37ACA">
        <w:rPr>
          <w:rFonts w:ascii="Times New Roman" w:hAnsi="Times New Roman" w:cs="Times New Roman"/>
        </w:rPr>
        <w:t xml:space="preserve">, we analyse </w:t>
      </w:r>
      <w:r w:rsidR="00CA1B15">
        <w:rPr>
          <w:rFonts w:ascii="Times New Roman" w:hAnsi="Times New Roman" w:cs="Times New Roman"/>
        </w:rPr>
        <w:t>survey</w:t>
      </w:r>
      <w:r w:rsidR="0017385B">
        <w:rPr>
          <w:rFonts w:ascii="Times New Roman" w:hAnsi="Times New Roman" w:cs="Times New Roman"/>
        </w:rPr>
        <w:t xml:space="preserve"> and</w:t>
      </w:r>
      <w:r w:rsidR="00873650" w:rsidRPr="00A37ACA">
        <w:rPr>
          <w:rFonts w:ascii="Times New Roman" w:hAnsi="Times New Roman" w:cs="Times New Roman"/>
        </w:rPr>
        <w:t xml:space="preserve"> </w:t>
      </w:r>
      <w:r w:rsidR="0017385B">
        <w:rPr>
          <w:rFonts w:ascii="Times New Roman" w:hAnsi="Times New Roman" w:cs="Times New Roman"/>
        </w:rPr>
        <w:t>climate</w:t>
      </w:r>
      <w:r w:rsidR="00445541">
        <w:rPr>
          <w:rFonts w:ascii="Times New Roman" w:hAnsi="Times New Roman" w:cs="Times New Roman"/>
        </w:rPr>
        <w:t xml:space="preserve"> data from</w:t>
      </w:r>
      <w:r w:rsidR="00CA1B15">
        <w:rPr>
          <w:rFonts w:ascii="Times New Roman" w:hAnsi="Times New Roman" w:cs="Times New Roman"/>
        </w:rPr>
        <w:t xml:space="preserve"> second-order political boundaries</w:t>
      </w:r>
      <w:r w:rsidR="00873650" w:rsidRPr="00A37ACA">
        <w:rPr>
          <w:rFonts w:ascii="Times New Roman" w:hAnsi="Times New Roman" w:cs="Times New Roman"/>
        </w:rPr>
        <w:t xml:space="preserve"> to explore what shapes climate change </w:t>
      </w:r>
      <w:r w:rsidR="00327FFE">
        <w:rPr>
          <w:rFonts w:ascii="Times New Roman" w:hAnsi="Times New Roman" w:cs="Times New Roman"/>
        </w:rPr>
        <w:t>beliefs</w:t>
      </w:r>
      <w:r w:rsidR="00327FFE" w:rsidRPr="00A37ACA">
        <w:rPr>
          <w:rFonts w:ascii="Times New Roman" w:hAnsi="Times New Roman" w:cs="Times New Roman"/>
        </w:rPr>
        <w:t xml:space="preserve"> </w:t>
      </w:r>
      <w:r w:rsidR="00873650" w:rsidRPr="00A37ACA">
        <w:rPr>
          <w:rFonts w:ascii="Times New Roman" w:hAnsi="Times New Roman" w:cs="Times New Roman"/>
        </w:rPr>
        <w:t xml:space="preserve">in Africa. </w:t>
      </w:r>
      <w:r w:rsidR="00444C1A" w:rsidRPr="00A37ACA">
        <w:rPr>
          <w:rFonts w:ascii="Times New Roman" w:hAnsi="Times New Roman" w:cs="Times New Roman"/>
        </w:rPr>
        <w:t xml:space="preserve">We include </w:t>
      </w:r>
      <w:r w:rsidR="00817C30">
        <w:rPr>
          <w:rFonts w:ascii="Times New Roman" w:hAnsi="Times New Roman" w:cs="Times New Roman"/>
        </w:rPr>
        <w:t>five</w:t>
      </w:r>
      <w:r w:rsidR="00444C1A" w:rsidRPr="00A37ACA">
        <w:rPr>
          <w:rFonts w:ascii="Times New Roman" w:hAnsi="Times New Roman" w:cs="Times New Roman"/>
        </w:rPr>
        <w:t xml:space="preserve"> different dimensions of climate change </w:t>
      </w:r>
      <w:r w:rsidR="0014358B">
        <w:rPr>
          <w:rFonts w:ascii="Times New Roman" w:hAnsi="Times New Roman" w:cs="Times New Roman"/>
        </w:rPr>
        <w:t>beliefs</w:t>
      </w:r>
      <w:r w:rsidR="00444C1A" w:rsidRPr="00A37ACA">
        <w:rPr>
          <w:rFonts w:ascii="Times New Roman" w:hAnsi="Times New Roman" w:cs="Times New Roman"/>
        </w:rPr>
        <w:t xml:space="preserve">: </w:t>
      </w:r>
      <w:r w:rsidR="008F117B">
        <w:rPr>
          <w:rFonts w:ascii="Times New Roman" w:hAnsi="Times New Roman" w:cs="Times New Roman"/>
        </w:rPr>
        <w:t xml:space="preserve">climate change </w:t>
      </w:r>
      <w:r w:rsidR="00444C1A" w:rsidRPr="00A37ACA">
        <w:rPr>
          <w:rFonts w:ascii="Times New Roman" w:hAnsi="Times New Roman" w:cs="Times New Roman"/>
        </w:rPr>
        <w:t xml:space="preserve">awareness, belief in </w:t>
      </w:r>
      <w:r w:rsidR="00445541">
        <w:rPr>
          <w:rFonts w:ascii="Times New Roman" w:hAnsi="Times New Roman" w:cs="Times New Roman"/>
        </w:rPr>
        <w:t>anthropogenic climate change</w:t>
      </w:r>
      <w:r w:rsidR="00444C1A" w:rsidRPr="00A37ACA">
        <w:rPr>
          <w:rFonts w:ascii="Times New Roman" w:hAnsi="Times New Roman" w:cs="Times New Roman"/>
        </w:rPr>
        <w:t xml:space="preserve">, risk perception, </w:t>
      </w:r>
      <w:r w:rsidR="00445541">
        <w:rPr>
          <w:rFonts w:ascii="Times New Roman" w:hAnsi="Times New Roman" w:cs="Times New Roman"/>
        </w:rPr>
        <w:t xml:space="preserve">the </w:t>
      </w:r>
      <w:r w:rsidR="00444C1A" w:rsidRPr="00A37ACA">
        <w:rPr>
          <w:rFonts w:ascii="Times New Roman" w:hAnsi="Times New Roman" w:cs="Times New Roman"/>
        </w:rPr>
        <w:t>need to stop</w:t>
      </w:r>
      <w:r w:rsidR="00445541">
        <w:rPr>
          <w:rFonts w:ascii="Times New Roman" w:hAnsi="Times New Roman" w:cs="Times New Roman"/>
        </w:rPr>
        <w:t xml:space="preserve"> climate change</w:t>
      </w:r>
      <w:r w:rsidR="00B11266">
        <w:rPr>
          <w:rFonts w:ascii="Times New Roman" w:hAnsi="Times New Roman" w:cs="Times New Roman"/>
        </w:rPr>
        <w:t>,</w:t>
      </w:r>
      <w:r w:rsidR="00444C1A" w:rsidRPr="00A37ACA">
        <w:rPr>
          <w:rFonts w:ascii="Times New Roman" w:hAnsi="Times New Roman" w:cs="Times New Roman"/>
        </w:rPr>
        <w:t xml:space="preserve"> and self-efficacy. </w:t>
      </w:r>
      <w:r w:rsidR="00B753BF">
        <w:rPr>
          <w:rFonts w:ascii="Times New Roman" w:hAnsi="Times New Roman" w:cs="Times New Roman"/>
        </w:rPr>
        <w:t>Based on our criteria our results identify five</w:t>
      </w:r>
      <w:r w:rsidR="00545EA0">
        <w:rPr>
          <w:rFonts w:ascii="Times New Roman" w:hAnsi="Times New Roman" w:cs="Times New Roman"/>
        </w:rPr>
        <w:t xml:space="preserve"> key</w:t>
      </w:r>
      <w:r w:rsidR="00B753BF">
        <w:rPr>
          <w:rFonts w:ascii="Times New Roman" w:hAnsi="Times New Roman" w:cs="Times New Roman"/>
        </w:rPr>
        <w:t xml:space="preserve"> determinants of what shap</w:t>
      </w:r>
      <w:r w:rsidR="00B11266">
        <w:rPr>
          <w:rFonts w:ascii="Times New Roman" w:hAnsi="Times New Roman" w:cs="Times New Roman"/>
        </w:rPr>
        <w:t>es</w:t>
      </w:r>
      <w:r w:rsidR="00B753BF">
        <w:rPr>
          <w:rFonts w:ascii="Times New Roman" w:hAnsi="Times New Roman" w:cs="Times New Roman"/>
        </w:rPr>
        <w:t xml:space="preserve"> climate change beliefs: (1) climate change in Africa is largely perceived</w:t>
      </w:r>
      <w:r w:rsidR="00B753BF" w:rsidRPr="00B753BF">
        <w:rPr>
          <w:rFonts w:ascii="Times New Roman" w:hAnsi="Times New Roman" w:cs="Times New Roman"/>
        </w:rPr>
        <w:t xml:space="preserve"> </w:t>
      </w:r>
      <w:r w:rsidR="00545EA0">
        <w:rPr>
          <w:rFonts w:ascii="Times New Roman" w:hAnsi="Times New Roman" w:cs="Times New Roman"/>
        </w:rPr>
        <w:t>through</w:t>
      </w:r>
      <w:r w:rsidR="00B753BF">
        <w:rPr>
          <w:rFonts w:ascii="Times New Roman" w:hAnsi="Times New Roman" w:cs="Times New Roman"/>
        </w:rPr>
        <w:t xml:space="preserve"> its negative impacts on agriculture</w:t>
      </w:r>
      <w:r w:rsidR="009F42D4">
        <w:rPr>
          <w:rFonts w:ascii="Times New Roman" w:hAnsi="Times New Roman" w:cs="Times New Roman"/>
        </w:rPr>
        <w:t>. (2) Actual</w:t>
      </w:r>
      <w:r w:rsidR="009F42D4" w:rsidRPr="00817C30">
        <w:rPr>
          <w:rFonts w:ascii="Times New Roman" w:hAnsi="Times New Roman" w:cs="Times New Roman"/>
        </w:rPr>
        <w:t xml:space="preserve"> </w:t>
      </w:r>
      <w:r w:rsidR="009F42D4">
        <w:rPr>
          <w:rFonts w:ascii="Times New Roman" w:hAnsi="Times New Roman" w:cs="Times New Roman"/>
        </w:rPr>
        <w:t xml:space="preserve">changes in local climate </w:t>
      </w:r>
      <w:r w:rsidR="009F42D4" w:rsidRPr="003C0EE9">
        <w:rPr>
          <w:rFonts w:ascii="Times New Roman" w:hAnsi="Times New Roman" w:cs="Times New Roman"/>
        </w:rPr>
        <w:t xml:space="preserve">conditions </w:t>
      </w:r>
      <w:r w:rsidR="009F42D4">
        <w:rPr>
          <w:rFonts w:ascii="Times New Roman" w:hAnsi="Times New Roman" w:cs="Times New Roman"/>
        </w:rPr>
        <w:t>increase climate change beliefs</w:t>
      </w:r>
      <w:r w:rsidR="00BB4B70">
        <w:rPr>
          <w:rFonts w:ascii="Times New Roman" w:hAnsi="Times New Roman" w:cs="Times New Roman"/>
        </w:rPr>
        <w:t>.</w:t>
      </w:r>
      <w:r w:rsidR="00545EA0">
        <w:rPr>
          <w:rFonts w:ascii="Times New Roman" w:hAnsi="Times New Roman" w:cs="Times New Roman"/>
        </w:rPr>
        <w:t xml:space="preserve"> </w:t>
      </w:r>
      <w:r w:rsidR="009F42D4">
        <w:rPr>
          <w:rFonts w:ascii="Times New Roman" w:hAnsi="Times New Roman" w:cs="Times New Roman"/>
        </w:rPr>
        <w:t xml:space="preserve">(3) Authoritarian and intolerant ideologies lessen climate change </w:t>
      </w:r>
      <w:r w:rsidR="009F42D4" w:rsidRPr="00450678">
        <w:rPr>
          <w:rFonts w:ascii="Times New Roman" w:hAnsi="Times New Roman" w:cs="Times New Roman"/>
        </w:rPr>
        <w:t xml:space="preserve">awareness, </w:t>
      </w:r>
      <w:r w:rsidR="00AC0B3E">
        <w:rPr>
          <w:rFonts w:ascii="Times New Roman" w:hAnsi="Times New Roman" w:cs="Times New Roman"/>
        </w:rPr>
        <w:t xml:space="preserve">reduce the </w:t>
      </w:r>
      <w:r w:rsidR="009F42D4" w:rsidRPr="00450678">
        <w:rPr>
          <w:rFonts w:ascii="Times New Roman" w:hAnsi="Times New Roman" w:cs="Times New Roman"/>
        </w:rPr>
        <w:t>belief in its human origin</w:t>
      </w:r>
      <w:r w:rsidR="009F42D4">
        <w:rPr>
          <w:rFonts w:ascii="Times New Roman" w:hAnsi="Times New Roman" w:cs="Times New Roman"/>
        </w:rPr>
        <w:t>s</w:t>
      </w:r>
      <w:r w:rsidR="009F42D4" w:rsidRPr="00450678">
        <w:rPr>
          <w:rFonts w:ascii="Times New Roman" w:hAnsi="Times New Roman" w:cs="Times New Roman"/>
        </w:rPr>
        <w:t xml:space="preserve">, </w:t>
      </w:r>
      <w:r w:rsidR="00AC0B3E">
        <w:rPr>
          <w:rFonts w:ascii="Times New Roman" w:hAnsi="Times New Roman" w:cs="Times New Roman"/>
        </w:rPr>
        <w:t xml:space="preserve">and </w:t>
      </w:r>
      <w:r w:rsidR="00B11266">
        <w:rPr>
          <w:rFonts w:ascii="Times New Roman" w:hAnsi="Times New Roman" w:cs="Times New Roman"/>
        </w:rPr>
        <w:t>diminish</w:t>
      </w:r>
      <w:r w:rsidR="00AC0B3E">
        <w:rPr>
          <w:rFonts w:ascii="Times New Roman" w:hAnsi="Times New Roman" w:cs="Times New Roman"/>
        </w:rPr>
        <w:t xml:space="preserve"> </w:t>
      </w:r>
      <w:r w:rsidR="009F42D4" w:rsidRPr="00450678">
        <w:rPr>
          <w:rFonts w:ascii="Times New Roman" w:hAnsi="Times New Roman" w:cs="Times New Roman"/>
        </w:rPr>
        <w:t>risk perception</w:t>
      </w:r>
      <w:r w:rsidR="00AC0B3E">
        <w:rPr>
          <w:rFonts w:ascii="Times New Roman" w:hAnsi="Times New Roman" w:cs="Times New Roman"/>
        </w:rPr>
        <w:t xml:space="preserve"> and the</w:t>
      </w:r>
      <w:r w:rsidR="009F42D4" w:rsidRPr="00450678">
        <w:rPr>
          <w:rFonts w:ascii="Times New Roman" w:hAnsi="Times New Roman" w:cs="Times New Roman"/>
        </w:rPr>
        <w:t xml:space="preserve"> </w:t>
      </w:r>
      <w:r w:rsidR="009F42D4">
        <w:rPr>
          <w:rFonts w:ascii="Times New Roman" w:hAnsi="Times New Roman" w:cs="Times New Roman"/>
        </w:rPr>
        <w:t xml:space="preserve">belief that it must be stopped. (4) </w:t>
      </w:r>
      <w:r w:rsidR="009F42D4" w:rsidRPr="008200E8">
        <w:rPr>
          <w:rFonts w:ascii="Times New Roman" w:hAnsi="Times New Roman" w:cs="Times New Roman"/>
        </w:rPr>
        <w:t>Women are less likely to be aware of climate</w:t>
      </w:r>
      <w:r w:rsidR="009F42D4">
        <w:rPr>
          <w:rFonts w:ascii="Times New Roman" w:hAnsi="Times New Roman" w:cs="Times New Roman"/>
        </w:rPr>
        <w:t xml:space="preserve"> </w:t>
      </w:r>
      <w:r w:rsidR="009F42D4" w:rsidRPr="008200E8">
        <w:rPr>
          <w:rFonts w:ascii="Times New Roman" w:hAnsi="Times New Roman" w:cs="Times New Roman"/>
        </w:rPr>
        <w:t>change</w:t>
      </w:r>
      <w:r w:rsidR="009F42D4">
        <w:rPr>
          <w:rFonts w:ascii="Times New Roman" w:hAnsi="Times New Roman" w:cs="Times New Roman"/>
        </w:rPr>
        <w:t>, and (5)</w:t>
      </w:r>
      <w:r w:rsidR="009F42D4" w:rsidRPr="009F42D4">
        <w:rPr>
          <w:rFonts w:ascii="Times New Roman" w:hAnsi="Times New Roman" w:cs="Times New Roman"/>
        </w:rPr>
        <w:t xml:space="preserve"> </w:t>
      </w:r>
      <w:r w:rsidR="009F42D4">
        <w:rPr>
          <w:rFonts w:ascii="Times New Roman" w:hAnsi="Times New Roman" w:cs="Times New Roman"/>
        </w:rPr>
        <w:t xml:space="preserve">not speaking French, English or Portuguese hinders the understanding of climate beliefs. </w:t>
      </w:r>
      <w:r w:rsidR="00AC0B3E">
        <w:rPr>
          <w:rFonts w:ascii="Times New Roman" w:hAnsi="Times New Roman" w:cs="Times New Roman"/>
        </w:rPr>
        <w:t xml:space="preserve">Our results could </w:t>
      </w:r>
      <w:r w:rsidR="00F34EB2">
        <w:rPr>
          <w:rFonts w:ascii="Times New Roman" w:hAnsi="Times New Roman" w:cs="Times New Roman"/>
        </w:rPr>
        <w:t>help</w:t>
      </w:r>
      <w:r w:rsidR="00AC0B3E">
        <w:rPr>
          <w:rFonts w:ascii="Times New Roman" w:hAnsi="Times New Roman" w:cs="Times New Roman"/>
        </w:rPr>
        <w:t xml:space="preserve"> policy makers better understand</w:t>
      </w:r>
      <w:r w:rsidR="00F34EB2">
        <w:rPr>
          <w:rFonts w:ascii="Times New Roman" w:hAnsi="Times New Roman" w:cs="Times New Roman"/>
        </w:rPr>
        <w:t xml:space="preserve"> the need to jointly consider the complexities of individual beliefs and hydroclimatic data for the development of more accurate adaptation and mitigation strategies to combat the impacts of climate change in Africa.</w:t>
      </w:r>
    </w:p>
    <w:p w14:paraId="2CE07FFC" w14:textId="77777777" w:rsidR="00AC0B3E" w:rsidRDefault="00AC0B3E" w:rsidP="009F42D4">
      <w:pPr>
        <w:spacing w:line="480" w:lineRule="auto"/>
        <w:jc w:val="both"/>
        <w:rPr>
          <w:rFonts w:ascii="Times New Roman" w:hAnsi="Times New Roman" w:cs="Times New Roman"/>
        </w:rPr>
      </w:pPr>
    </w:p>
    <w:p w14:paraId="30AA8280" w14:textId="77777777" w:rsidR="00F34EB2" w:rsidRDefault="00F34EB2" w:rsidP="00D66AF8">
      <w:pPr>
        <w:spacing w:line="480" w:lineRule="auto"/>
        <w:jc w:val="both"/>
        <w:rPr>
          <w:rFonts w:ascii="Times New Roman" w:hAnsi="Times New Roman" w:cs="Times New Roman"/>
        </w:rPr>
      </w:pPr>
    </w:p>
    <w:p w14:paraId="7E6BA684" w14:textId="77777777" w:rsidR="00F34EB2" w:rsidRDefault="00F34EB2" w:rsidP="00D66AF8">
      <w:pPr>
        <w:spacing w:line="480" w:lineRule="auto"/>
        <w:jc w:val="both"/>
        <w:rPr>
          <w:rFonts w:ascii="Times New Roman" w:hAnsi="Times New Roman" w:cs="Times New Roman"/>
        </w:rPr>
      </w:pPr>
    </w:p>
    <w:p w14:paraId="33610F88" w14:textId="77777777" w:rsidR="00F34EB2" w:rsidRDefault="00F34EB2" w:rsidP="00D66AF8">
      <w:pPr>
        <w:spacing w:line="480" w:lineRule="auto"/>
        <w:jc w:val="both"/>
        <w:rPr>
          <w:rFonts w:ascii="Times New Roman" w:hAnsi="Times New Roman" w:cs="Times New Roman"/>
        </w:rPr>
      </w:pPr>
    </w:p>
    <w:p w14:paraId="08E1045E" w14:textId="65E83ED0" w:rsidR="00F34EB2" w:rsidRDefault="00F34EB2" w:rsidP="00D66AF8">
      <w:pPr>
        <w:spacing w:line="480" w:lineRule="auto"/>
        <w:jc w:val="both"/>
        <w:rPr>
          <w:rFonts w:ascii="Times New Roman" w:hAnsi="Times New Roman" w:cs="Times New Roman"/>
        </w:rPr>
      </w:pPr>
    </w:p>
    <w:p w14:paraId="19BE931F" w14:textId="77777777" w:rsidR="00F34EB2" w:rsidRDefault="00F34EB2" w:rsidP="00D66AF8">
      <w:pPr>
        <w:spacing w:line="480" w:lineRule="auto"/>
        <w:jc w:val="both"/>
        <w:rPr>
          <w:rFonts w:ascii="Times New Roman" w:hAnsi="Times New Roman" w:cs="Times New Roman"/>
        </w:rPr>
      </w:pPr>
    </w:p>
    <w:p w14:paraId="73960962" w14:textId="77777777" w:rsidR="00F34EB2" w:rsidRDefault="00F34EB2" w:rsidP="00D66AF8">
      <w:pPr>
        <w:spacing w:line="480" w:lineRule="auto"/>
        <w:jc w:val="both"/>
        <w:rPr>
          <w:rFonts w:ascii="Times New Roman" w:hAnsi="Times New Roman" w:cs="Times New Roman"/>
        </w:rPr>
      </w:pPr>
    </w:p>
    <w:p w14:paraId="5CA5E0F5" w14:textId="151F79F3" w:rsidR="0008765C" w:rsidRPr="007A72E9" w:rsidRDefault="0008765C" w:rsidP="00D66AF8">
      <w:pPr>
        <w:spacing w:line="480" w:lineRule="auto"/>
        <w:jc w:val="both"/>
        <w:rPr>
          <w:rFonts w:ascii="Times New Roman" w:hAnsi="Times New Roman" w:cs="Times New Roman"/>
          <w:b/>
          <w:sz w:val="36"/>
          <w:szCs w:val="36"/>
        </w:rPr>
      </w:pPr>
      <w:r w:rsidRPr="007A72E9">
        <w:rPr>
          <w:rFonts w:ascii="Times New Roman" w:hAnsi="Times New Roman" w:cs="Times New Roman"/>
          <w:b/>
          <w:sz w:val="36"/>
          <w:szCs w:val="36"/>
        </w:rPr>
        <w:lastRenderedPageBreak/>
        <w:t>Introduction</w:t>
      </w:r>
    </w:p>
    <w:p w14:paraId="37A2CD8A" w14:textId="5B454402" w:rsidR="008F521B" w:rsidRDefault="000377DE" w:rsidP="00D66AF8">
      <w:pPr>
        <w:spacing w:line="480" w:lineRule="auto"/>
        <w:jc w:val="both"/>
        <w:rPr>
          <w:rFonts w:ascii="Times New Roman" w:hAnsi="Times New Roman" w:cs="Times New Roman"/>
        </w:rPr>
      </w:pPr>
      <w:r>
        <w:rPr>
          <w:rFonts w:ascii="Times New Roman" w:hAnsi="Times New Roman" w:cs="Times New Roman"/>
        </w:rPr>
        <w:t>Current projections</w:t>
      </w:r>
      <w:r w:rsidR="00B67C74">
        <w:rPr>
          <w:rFonts w:ascii="Times New Roman" w:hAnsi="Times New Roman" w:cs="Times New Roman"/>
        </w:rPr>
        <w:t xml:space="preserve"> </w:t>
      </w:r>
      <w:r w:rsidR="00CA1B15">
        <w:rPr>
          <w:rFonts w:ascii="Times New Roman" w:hAnsi="Times New Roman" w:cs="Times New Roman"/>
        </w:rPr>
        <w:t>suggest</w:t>
      </w:r>
      <w:r w:rsidR="00B67C74">
        <w:rPr>
          <w:rFonts w:ascii="Times New Roman" w:hAnsi="Times New Roman" w:cs="Times New Roman"/>
        </w:rPr>
        <w:t xml:space="preserve"> that</w:t>
      </w:r>
      <w:r>
        <w:rPr>
          <w:rFonts w:ascii="Times New Roman" w:hAnsi="Times New Roman" w:cs="Times New Roman"/>
        </w:rPr>
        <w:t xml:space="preserve"> climate change </w:t>
      </w:r>
      <w:r w:rsidR="00B67C74">
        <w:rPr>
          <w:rFonts w:ascii="Times New Roman" w:hAnsi="Times New Roman" w:cs="Times New Roman"/>
        </w:rPr>
        <w:t>will likely have “severe, irreversible and pervasive impacts for people and ecosystems”</w:t>
      </w:r>
      <w:r w:rsidR="00C15E96">
        <w:rPr>
          <w:rFonts w:ascii="Times New Roman" w:hAnsi="Times New Roman" w:cs="Times New Roman"/>
        </w:rPr>
        <w:t xml:space="preserve"> </w:t>
      </w:r>
      <w:r w:rsidR="00C15E96">
        <w:rPr>
          <w:rFonts w:ascii="Times New Roman" w:hAnsi="Times New Roman" w:cs="Times New Roman"/>
        </w:rPr>
        <w:fldChar w:fldCharType="begin" w:fldLock="1"/>
      </w:r>
      <w:r w:rsidR="00C15E96">
        <w:rPr>
          <w:rFonts w:ascii="Times New Roman" w:hAnsi="Times New Roman" w:cs="Times New Roman"/>
        </w:rPr>
        <w:instrText>ADDIN CSL_CITATION {"citationItems":[{"id":"ITEM-1","itemData":{"ISBN":"9789291691432","author":[{"dropping-particle":"","family":"IPCC","given":"","non-dropping-particle":"","parse-names":false,"suffix":""}],"editor":[{"dropping-particle":"","family":"Pachauri","given":"Rajendra K","non-dropping-particle":"","parse-names":false,"suffix":""},{"dropping-particle":"","family":"Meyer","given":"Leo A","non-dropping-particle":"","parse-names":false,"suffix":""}],"id":"ITEM-1","issued":{"date-parts":[["2014"]]},"publisher":"IPCC","publisher-place":"Geneva, Switzerland","title":"Climate Change 2014: Synthesis Report. Contribution of Working Groups I, II and III to the Fifth Assessment Report of the Intergovernmental Panel on Climate Change","type":"book"},"uris":["http://www.mendeley.com/documents/?uuid=6ae36405-fae3-36ea-839f-ad3ad799c491"]}],"mendeley":{"formattedCitation":"[1]","plainTextFormattedCitation":"[1]","previouslyFormattedCitation":"[1]"},"properties":{"noteIndex":0},"schema":"https://github.com/citation-style-language/schema/raw/master/csl-citation.json"}</w:instrText>
      </w:r>
      <w:r w:rsidR="00C15E96">
        <w:rPr>
          <w:rFonts w:ascii="Times New Roman" w:hAnsi="Times New Roman" w:cs="Times New Roman"/>
        </w:rPr>
        <w:fldChar w:fldCharType="separate"/>
      </w:r>
      <w:r w:rsidR="00C15E96" w:rsidRPr="00C15E96">
        <w:rPr>
          <w:rFonts w:ascii="Times New Roman" w:hAnsi="Times New Roman" w:cs="Times New Roman"/>
          <w:noProof/>
        </w:rPr>
        <w:t>[1]</w:t>
      </w:r>
      <w:r w:rsidR="00C15E96">
        <w:rPr>
          <w:rFonts w:ascii="Times New Roman" w:hAnsi="Times New Roman" w:cs="Times New Roman"/>
        </w:rPr>
        <w:fldChar w:fldCharType="end"/>
      </w:r>
      <w:r w:rsidR="00C15E96">
        <w:rPr>
          <w:rFonts w:ascii="Times New Roman" w:hAnsi="Times New Roman" w:cs="Times New Roman"/>
        </w:rPr>
        <w:t xml:space="preserve">. Urgent mitigation and adaptation strategies are needed at </w:t>
      </w:r>
      <w:r w:rsidR="0033789C">
        <w:rPr>
          <w:rFonts w:ascii="Times New Roman" w:hAnsi="Times New Roman" w:cs="Times New Roman"/>
        </w:rPr>
        <w:t>all</w:t>
      </w:r>
      <w:r w:rsidR="00CA1B15">
        <w:rPr>
          <w:rFonts w:ascii="Times New Roman" w:hAnsi="Times New Roman" w:cs="Times New Roman"/>
        </w:rPr>
        <w:t xml:space="preserve"> levels</w:t>
      </w:r>
      <w:r w:rsidR="0033789C">
        <w:rPr>
          <w:rFonts w:ascii="Times New Roman" w:hAnsi="Times New Roman" w:cs="Times New Roman"/>
        </w:rPr>
        <w:t xml:space="preserve"> of analysis</w:t>
      </w:r>
      <w:r w:rsidR="00CA1B15">
        <w:rPr>
          <w:rFonts w:ascii="Times New Roman" w:hAnsi="Times New Roman" w:cs="Times New Roman"/>
        </w:rPr>
        <w:t xml:space="preserve"> to </w:t>
      </w:r>
      <w:r w:rsidR="004D7F8A">
        <w:rPr>
          <w:rFonts w:ascii="Times New Roman" w:hAnsi="Times New Roman" w:cs="Times New Roman"/>
        </w:rPr>
        <w:t>lessen the impact from climate change</w:t>
      </w:r>
      <w:r w:rsidR="00C15E96">
        <w:rPr>
          <w:rFonts w:ascii="Times New Roman" w:hAnsi="Times New Roman" w:cs="Times New Roman"/>
        </w:rPr>
        <w:t xml:space="preserve">. However, </w:t>
      </w:r>
      <w:r w:rsidR="006C44AF">
        <w:rPr>
          <w:rFonts w:ascii="Times New Roman" w:hAnsi="Times New Roman" w:cs="Times New Roman"/>
        </w:rPr>
        <w:t>such mitigation strategies are not</w:t>
      </w:r>
      <w:r w:rsidR="002357BC">
        <w:rPr>
          <w:rFonts w:ascii="Times New Roman" w:hAnsi="Times New Roman" w:cs="Times New Roman"/>
        </w:rPr>
        <w:t xml:space="preserve"> </w:t>
      </w:r>
      <w:r w:rsidR="00C15E96">
        <w:rPr>
          <w:rFonts w:ascii="Times New Roman" w:hAnsi="Times New Roman" w:cs="Times New Roman"/>
        </w:rPr>
        <w:t xml:space="preserve">being implemented </w:t>
      </w:r>
      <w:r w:rsidR="006C44AF">
        <w:rPr>
          <w:rFonts w:ascii="Times New Roman" w:hAnsi="Times New Roman" w:cs="Times New Roman"/>
        </w:rPr>
        <w:t>quickly</w:t>
      </w:r>
      <w:r w:rsidR="00C15E96">
        <w:rPr>
          <w:rFonts w:ascii="Times New Roman" w:hAnsi="Times New Roman" w:cs="Times New Roman"/>
        </w:rPr>
        <w:t xml:space="preserve"> enough</w:t>
      </w:r>
      <w:r w:rsidR="00E37853">
        <w:rPr>
          <w:rFonts w:ascii="Times New Roman" w:hAnsi="Times New Roman" w:cs="Times New Roman"/>
        </w:rPr>
        <w:t xml:space="preserve"> </w:t>
      </w:r>
      <w:r w:rsidR="00E37853">
        <w:rPr>
          <w:rFonts w:ascii="Times New Roman" w:hAnsi="Times New Roman" w:cs="Times New Roman"/>
        </w:rPr>
        <w:fldChar w:fldCharType="begin" w:fldLock="1"/>
      </w:r>
      <w:r w:rsidR="001A241B">
        <w:rPr>
          <w:rFonts w:ascii="Times New Roman" w:hAnsi="Times New Roman" w:cs="Times New Roman"/>
        </w:rPr>
        <w:instrText>ADDIN CSL_CITATION {"citationItems":[{"id":"ITEM-1","itemData":{"author":[{"dropping-particle":"","family":"Niang","given":"I.","non-dropping-particle":"","parse-names":false,"suffix":""},{"dropping-particle":"","family":"Ruppel","given":"O. C.","non-dropping-particle":"","parse-names":false,"suffix":""},{"dropping-particle":"","family":"Abdrabo","given":"M. A.","non-dropping-particle":"","parse-names":false,"suffix":""},{"dropping-particle":"","family":"Essel","given":"A.","non-dropping-particle":"","parse-names":false,"suffix":""},{"dropping-particle":"","family":"Lennard","given":"C","non-dropping-particle":"","parse-names":false,"suffix":""},{"dropping-particle":"","family":"Padgham","given":"J","non-dropping-particle":"","parse-names":false,"suffix":""},{"dropping-particle":"","family":"Urquhart","given":"P","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Africa","type":"chapter"},"uris":["http://www.mendeley.com/documents/?uuid=838010a7-1b19-3b3c-9ab2-743ce67537d2"]}],"mendeley":{"formattedCitation":"[2]","plainTextFormattedCitation":"[2]","previouslyFormattedCitation":"[2]"},"properties":{"noteIndex":0},"schema":"https://github.com/citation-style-language/schema/raw/master/csl-citation.json"}</w:instrText>
      </w:r>
      <w:r w:rsidR="00E37853">
        <w:rPr>
          <w:rFonts w:ascii="Times New Roman" w:hAnsi="Times New Roman" w:cs="Times New Roman"/>
        </w:rPr>
        <w:fldChar w:fldCharType="separate"/>
      </w:r>
      <w:r w:rsidR="00E37853" w:rsidRPr="00E37853">
        <w:rPr>
          <w:rFonts w:ascii="Times New Roman" w:hAnsi="Times New Roman" w:cs="Times New Roman"/>
          <w:noProof/>
        </w:rPr>
        <w:t>[2]</w:t>
      </w:r>
      <w:r w:rsidR="00E37853">
        <w:rPr>
          <w:rFonts w:ascii="Times New Roman" w:hAnsi="Times New Roman" w:cs="Times New Roman"/>
        </w:rPr>
        <w:fldChar w:fldCharType="end"/>
      </w:r>
      <w:r w:rsidR="00C15E96">
        <w:rPr>
          <w:rFonts w:ascii="Times New Roman" w:hAnsi="Times New Roman" w:cs="Times New Roman"/>
        </w:rPr>
        <w:t xml:space="preserve">. </w:t>
      </w:r>
      <w:r w:rsidR="004D7F8A">
        <w:rPr>
          <w:rFonts w:ascii="Times New Roman" w:hAnsi="Times New Roman" w:cs="Times New Roman"/>
        </w:rPr>
        <w:t xml:space="preserve">Aside </w:t>
      </w:r>
      <w:r w:rsidR="00C15E96">
        <w:rPr>
          <w:rFonts w:ascii="Times New Roman" w:hAnsi="Times New Roman" w:cs="Times New Roman"/>
        </w:rPr>
        <w:t>from material</w:t>
      </w:r>
      <w:r w:rsidR="004D7F8A">
        <w:rPr>
          <w:rFonts w:ascii="Times New Roman" w:hAnsi="Times New Roman" w:cs="Times New Roman"/>
        </w:rPr>
        <w:t xml:space="preserve">, </w:t>
      </w:r>
      <w:r w:rsidR="009F7734">
        <w:rPr>
          <w:rFonts w:ascii="Times New Roman" w:hAnsi="Times New Roman" w:cs="Times New Roman"/>
        </w:rPr>
        <w:t>institutional,</w:t>
      </w:r>
      <w:r w:rsidR="004D7F8A">
        <w:rPr>
          <w:rFonts w:ascii="Times New Roman" w:hAnsi="Times New Roman" w:cs="Times New Roman"/>
        </w:rPr>
        <w:t xml:space="preserve"> and political</w:t>
      </w:r>
      <w:r w:rsidR="00C15E96">
        <w:rPr>
          <w:rFonts w:ascii="Times New Roman" w:hAnsi="Times New Roman" w:cs="Times New Roman"/>
        </w:rPr>
        <w:t xml:space="preserve"> constraints, </w:t>
      </w:r>
      <w:r w:rsidR="001A241B">
        <w:rPr>
          <w:rFonts w:ascii="Times New Roman" w:hAnsi="Times New Roman" w:cs="Times New Roman"/>
        </w:rPr>
        <w:t>there are</w:t>
      </w:r>
      <w:r w:rsidR="00E37853">
        <w:rPr>
          <w:rFonts w:ascii="Times New Roman" w:hAnsi="Times New Roman" w:cs="Times New Roman"/>
        </w:rPr>
        <w:t xml:space="preserve"> some relevant</w:t>
      </w:r>
      <w:r w:rsidR="008F521B">
        <w:rPr>
          <w:rFonts w:ascii="Times New Roman" w:hAnsi="Times New Roman" w:cs="Times New Roman"/>
        </w:rPr>
        <w:t xml:space="preserve"> </w:t>
      </w:r>
      <w:r w:rsidR="00C15E96">
        <w:rPr>
          <w:rFonts w:ascii="Times New Roman" w:hAnsi="Times New Roman" w:cs="Times New Roman"/>
        </w:rPr>
        <w:t>cognitive barriers</w:t>
      </w:r>
      <w:r w:rsidR="006C44AF">
        <w:rPr>
          <w:rFonts w:ascii="Times New Roman" w:hAnsi="Times New Roman" w:cs="Times New Roman"/>
        </w:rPr>
        <w:t xml:space="preserve"> at the individual level that</w:t>
      </w:r>
      <w:r w:rsidR="00C15E96">
        <w:rPr>
          <w:rFonts w:ascii="Times New Roman" w:hAnsi="Times New Roman" w:cs="Times New Roman"/>
        </w:rPr>
        <w:t xml:space="preserve"> </w:t>
      </w:r>
      <w:r w:rsidR="006C44AF">
        <w:rPr>
          <w:rFonts w:ascii="Times New Roman" w:hAnsi="Times New Roman" w:cs="Times New Roman"/>
        </w:rPr>
        <w:t>delay</w:t>
      </w:r>
      <w:r w:rsidR="00C15E96">
        <w:rPr>
          <w:rFonts w:ascii="Times New Roman" w:hAnsi="Times New Roman" w:cs="Times New Roman"/>
        </w:rPr>
        <w:t xml:space="preserve"> </w:t>
      </w:r>
      <w:r w:rsidR="006C44AF">
        <w:rPr>
          <w:rFonts w:ascii="Times New Roman" w:hAnsi="Times New Roman" w:cs="Times New Roman"/>
        </w:rPr>
        <w:t xml:space="preserve">their implementation (e.g., the belief that climate change is </w:t>
      </w:r>
      <w:r w:rsidR="006C44AF" w:rsidRPr="006C44AF">
        <w:rPr>
          <w:rFonts w:ascii="Times New Roman" w:hAnsi="Times New Roman" w:cs="Times New Roman"/>
          <w:i/>
          <w:iCs/>
        </w:rPr>
        <w:t xml:space="preserve">not </w:t>
      </w:r>
      <w:r w:rsidR="006C44AF">
        <w:rPr>
          <w:rFonts w:ascii="Times New Roman" w:hAnsi="Times New Roman" w:cs="Times New Roman"/>
        </w:rPr>
        <w:t xml:space="preserve">caused by human activities) </w:t>
      </w:r>
      <w:r w:rsidR="00C15E96">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{"citationItems":[{"id":"ITEM-1","itemData":{"DOI":"10.1037/a0023566","author":[{"dropping-particle":"","family":"Gifford","given":"Robert","non-dropping-particle":"","parse-names":false,"suffix":""}],"container-title":"American Psychologist","id":"ITEM-1","issue":"4","issued":{"date-parts":[["2011","1"]]},"title":"The Dragons of Inaction. Psychological Barriers That Limit Climate Change Mitigation and Adaptation.","type":"article-journal","volume":"66"},"uris":["http://www.mendeley.com/documents/?uuid=ec426804-704d-3125-b888-10a9930cce2a"]},{"id":"ITEM-2","itemData":{"DOI":"10.1038/nclimate2622","ISSN":"17586798","abstract":"Human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Change","id":"ITEM-2","issue":"7","issued":{"date-parts":[["2015","7","25"]]},"page":"640-646","publisher":"Nature Publishing Group","title":"Psychological research and global climate change","type":"article-journal","volume":"5"},"uris":["http://www.mendeley.com/documents/?uuid=66a9af87-8765-394d-a5b9-61b4a1eeb54c"]}],"mendeley":{"formattedCitation":"[3,4]","plainTextFormattedCitation":"[3,4]","previouslyFormattedCitation":"[3,4]"},"properties":{"noteIndex":0},"schema":"https://github.com/citation-style-language/schema/raw/master/csl-citation.json"}</w:instrText>
      </w:r>
      <w:r w:rsidR="00C15E96">
        <w:rPr>
          <w:rFonts w:ascii="Times New Roman" w:hAnsi="Times New Roman" w:cs="Times New Roman"/>
        </w:rPr>
        <w:fldChar w:fldCharType="separate"/>
      </w:r>
      <w:r w:rsidR="002903DA" w:rsidRPr="002903DA">
        <w:rPr>
          <w:rFonts w:ascii="Times New Roman" w:hAnsi="Times New Roman" w:cs="Times New Roman"/>
          <w:noProof/>
        </w:rPr>
        <w:t>[3,4]</w:t>
      </w:r>
      <w:r w:rsidR="00C15E96">
        <w:rPr>
          <w:rFonts w:ascii="Times New Roman" w:hAnsi="Times New Roman" w:cs="Times New Roman"/>
        </w:rPr>
        <w:fldChar w:fldCharType="end"/>
      </w:r>
      <w:r w:rsidR="00C15E96">
        <w:rPr>
          <w:rFonts w:ascii="Times New Roman" w:hAnsi="Times New Roman" w:cs="Times New Roman"/>
        </w:rPr>
        <w:t>.</w:t>
      </w:r>
      <w:r w:rsidR="002903DA">
        <w:rPr>
          <w:rFonts w:ascii="Times New Roman" w:hAnsi="Times New Roman" w:cs="Times New Roman"/>
        </w:rPr>
        <w:t xml:space="preserve"> Among these barriers, beliefs regarding climate change stand out </w:t>
      </w:r>
      <w:r w:rsidR="002903DA">
        <w:rPr>
          <w:rFonts w:ascii="Times New Roman" w:hAnsi="Times New Roman" w:cs="Times New Roman"/>
        </w:rPr>
        <w:fldChar w:fldCharType="begin" w:fldLock="1"/>
      </w:r>
      <w:r w:rsidR="00AB3C16">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mendeley":{"formattedCitation":"[5]","plainTextFormattedCitation":"[5]","previouslyFormattedCitation":"[5]"},"properties":{"noteIndex":0},"schema":"https://github.com/citation-style-language/schema/raw/master/csl-citation.json"}</w:instrText>
      </w:r>
      <w:r w:rsidR="002903DA">
        <w:rPr>
          <w:rFonts w:ascii="Times New Roman" w:hAnsi="Times New Roman" w:cs="Times New Roman"/>
        </w:rPr>
        <w:fldChar w:fldCharType="separate"/>
      </w:r>
      <w:r w:rsidR="002903DA" w:rsidRPr="002903DA">
        <w:rPr>
          <w:rFonts w:ascii="Times New Roman" w:hAnsi="Times New Roman" w:cs="Times New Roman"/>
          <w:noProof/>
        </w:rPr>
        <w:t>[5]</w:t>
      </w:r>
      <w:r w:rsidR="002903DA">
        <w:rPr>
          <w:rFonts w:ascii="Times New Roman" w:hAnsi="Times New Roman" w:cs="Times New Roman"/>
        </w:rPr>
        <w:fldChar w:fldCharType="end"/>
      </w:r>
      <w:r w:rsidR="002903DA">
        <w:rPr>
          <w:rFonts w:ascii="Times New Roman" w:hAnsi="Times New Roman" w:cs="Times New Roman"/>
        </w:rPr>
        <w:t>.</w:t>
      </w:r>
      <w:r w:rsidR="00C15E96">
        <w:rPr>
          <w:rFonts w:ascii="Times New Roman" w:hAnsi="Times New Roman" w:cs="Times New Roman"/>
        </w:rPr>
        <w:t xml:space="preserve"> </w:t>
      </w:r>
      <w:r w:rsidR="006C44AF">
        <w:rPr>
          <w:rFonts w:ascii="Times New Roman" w:hAnsi="Times New Roman" w:cs="Times New Roman"/>
        </w:rPr>
        <w:t xml:space="preserve">Understanding what shapes </w:t>
      </w:r>
      <w:r w:rsidR="006C44AF" w:rsidRPr="00531429">
        <w:rPr>
          <w:rFonts w:ascii="Times New Roman" w:hAnsi="Times New Roman" w:cs="Times New Roman"/>
          <w:i/>
          <w:iCs/>
        </w:rPr>
        <w:t>climate change beliefs</w:t>
      </w:r>
      <w:r w:rsidR="006C44AF">
        <w:rPr>
          <w:rFonts w:ascii="Times New Roman" w:hAnsi="Times New Roman" w:cs="Times New Roman"/>
        </w:rPr>
        <w:t xml:space="preserve"> (CCBs)</w:t>
      </w:r>
      <w:r w:rsidR="004D7F8A">
        <w:rPr>
          <w:rFonts w:ascii="Times New Roman" w:hAnsi="Times New Roman" w:cs="Times New Roman"/>
        </w:rPr>
        <w:t xml:space="preserve"> is crucial </w:t>
      </w:r>
      <w:r w:rsidR="00531429">
        <w:rPr>
          <w:rFonts w:ascii="Times New Roman" w:hAnsi="Times New Roman" w:cs="Times New Roman"/>
        </w:rPr>
        <w:t xml:space="preserve">for policy makers </w:t>
      </w:r>
      <w:r w:rsidR="004D7F8A">
        <w:rPr>
          <w:rFonts w:ascii="Times New Roman" w:hAnsi="Times New Roman" w:cs="Times New Roman"/>
        </w:rPr>
        <w:t xml:space="preserve">to implement effective adaptation and mitigation strategies </w:t>
      </w:r>
      <w:r w:rsidR="004D7F8A">
        <w:rPr>
          <w:rFonts w:ascii="Times New Roman" w:hAnsi="Times New Roman" w:cs="Times New Roman"/>
        </w:rPr>
        <w:fldChar w:fldCharType="begin" w:fldLock="1"/>
      </w:r>
      <w:r w:rsidR="007A72E9">
        <w:rPr>
          <w:rFonts w:ascii="Times New Roman" w:hAnsi="Times New Roman" w:cs="Times New Roman"/>
        </w:rPr>
        <w:instrText>ADDIN CSL_CITATION {"citationItems":[{"id":"ITEM-1","itemData":{"DOI":"10.1371/journal.pone.0050182","ISSN":"1932-6203","abstract":"Knowledge of factors that trigger human response to climate change is crucial for effective climate change policy communication. Climate change has been claimed to have low salience as a risk issue because it cannot be directly experienced. Still, personal factors such as strength of belief in local effects of climate change have been shown to correlate strongly with responses to climate change and there is a growing literature on the hypothesis that personal experience of climate change (and/or its effects) explains responses to climate change. Here we provide, using survey data from 845 private forest owners operating in a wide range of bio-climatic as well as economic-social-political structures in a latitudinal gradient across Europe, the first evidence that the personal strength of belief and perception of local effects of climate change, highly significantly explain human responses to climate change. A logistic regression model was fitted to the two variables, estimating expected probabilities ranging from 0.07 (SD ±0.01) to 0.81 (SD ±0.03) for self-reported adaptive measures taken. Adding socio-demographic variables improved the fit, estimating expected probabilities ranging from 0.022 (SD ±0.008) to 0.91 (SD ±0.02). We conclude that to explain and predict adaptation to climate change, the combination of personal experience and belief must be considered. © 2012 Blennow et al.","author":[{"dropping-particle":"","family":"Blennow","given":"Kristina","non-dropping-particle":"","parse-names":false,"suffix":""},{"dropping-particle":"","family":"Persson","given":"Johannes","non-dropping-particle":"","parse-names":false,"suffix":""},{"dropping-particle":"","family":"Tomé","given":"Margarida","non-dropping-particle":"","parse-names":false,"suffix":""},{"dropping-particle":"","family":"Hanewinkel","given":"Marc","non-dropping-particle":"","parse-names":false,"suffix":""}],"container-title":"PLoS ONE","id":"ITEM-1","issue":"11","issued":{"date-parts":[["2012","11","21"]]},"page":"e50182","publisher":"Public Library of Science","title":"Climate Change: Believing and Seeing Implies Adapting","type":"article-journal","volume":"7"},"uris":["http://www.mendeley.com/documents/?uuid=5ee9adff-0718-3360-a657-7a622913c95a"]},{"id":"ITEM-2","itemData":{"DOI":"10.1038/s41558-018-0371-y","ISSN":"17586798","abstract":"Adaptation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Change","id":"ITEM-2","issue":"2","issued":{"date-parts":[["2019","2","1"]]},"page":"158-163","publisher":"Nature Publishing Group","title":"Meta-analyses of factors motivating climate change adaptation behaviour","type":"article-journal","volume":"9"},"uris":["http://www.mendeley.com/documents/?uuid=aa3daea6-e39c-38b8-b993-c9257f614f29"]}],"mendeley":{"formattedCitation":"[5,6]","plainTextFormattedCitation":"[5,6]","previouslyFormattedCitation":"[5,6]"},"properties":{"noteIndex":0},"schema":"https://github.com/citation-style-language/schema/raw/master/csl-citation.json"}</w:instrText>
      </w:r>
      <w:r w:rsidR="004D7F8A">
        <w:rPr>
          <w:rFonts w:ascii="Times New Roman" w:hAnsi="Times New Roman" w:cs="Times New Roman"/>
        </w:rPr>
        <w:fldChar w:fldCharType="separate"/>
      </w:r>
      <w:r w:rsidR="002357BC" w:rsidRPr="002357BC">
        <w:rPr>
          <w:rFonts w:ascii="Times New Roman" w:hAnsi="Times New Roman" w:cs="Times New Roman"/>
          <w:noProof/>
        </w:rPr>
        <w:t>[5,6]</w:t>
      </w:r>
      <w:r w:rsidR="004D7F8A">
        <w:rPr>
          <w:rFonts w:ascii="Times New Roman" w:hAnsi="Times New Roman" w:cs="Times New Roman"/>
        </w:rPr>
        <w:fldChar w:fldCharType="end"/>
      </w:r>
      <w:r w:rsidR="004D7F8A">
        <w:rPr>
          <w:rFonts w:ascii="Times New Roman" w:hAnsi="Times New Roman" w:cs="Times New Roman"/>
        </w:rPr>
        <w:t xml:space="preserve">, especially in Africa—given current projections as the continent that will be most affected by climate change </w:t>
      </w:r>
      <w:r w:rsidR="004D7F8A">
        <w:rPr>
          <w:rFonts w:ascii="Times New Roman" w:hAnsi="Times New Roman" w:cs="Times New Roman"/>
        </w:rPr>
        <w:fldChar w:fldCharType="begin" w:fldLock="1"/>
      </w:r>
      <w:r w:rsidR="004D7F8A">
        <w:rPr>
          <w:rFonts w:ascii="Times New Roman" w:hAnsi="Times New Roman" w:cs="Times New Roman"/>
        </w:rPr>
        <w:instrText>ADDIN CSL_CITATION {"citationItems":[{"id":"ITEM-1","itemData":{"ISBN":"9789291691432","author":[{"dropping-particle":"","family":"IPCC","given":"","non-dropping-particle":"","parse-names":false,"suffix":""}],"editor":[{"dropping-particle":"","family":"Pachauri","given":"Rajendra K","non-dropping-particle":"","parse-names":false,"suffix":""},{"dropping-particle":"","family":"Meyer","given":"Leo A","non-dropping-particle":"","parse-names":false,"suffix":""}],"id":"ITEM-1","issued":{"date-parts":[["2014"]]},"publisher":"IPCC","publisher-place":"Geneva, Switzerland","title":"Climate Change 2014: Synthesis Report. Contribution of Working Groups I, II and III to the Fifth Assessment Report of the Intergovernmental Panel on Climate Change","type":"book"},"uris":["http://www.mendeley.com/documents/?uuid=6ae36405-fae3-36ea-839f-ad3ad799c491"]}],"mendeley":{"formattedCitation":"[1]","plainTextFormattedCitation":"[1]","previouslyFormattedCitation":"[1]"},"properties":{"noteIndex":0},"schema":"https://github.com/citation-style-language/schema/raw/master/csl-citation.json"}</w:instrText>
      </w:r>
      <w:r w:rsidR="004D7F8A">
        <w:rPr>
          <w:rFonts w:ascii="Times New Roman" w:hAnsi="Times New Roman" w:cs="Times New Roman"/>
        </w:rPr>
        <w:fldChar w:fldCharType="separate"/>
      </w:r>
      <w:r w:rsidR="004D7F8A" w:rsidRPr="00854670">
        <w:rPr>
          <w:rFonts w:ascii="Times New Roman" w:hAnsi="Times New Roman" w:cs="Times New Roman"/>
          <w:noProof/>
        </w:rPr>
        <w:t>[1]</w:t>
      </w:r>
      <w:r w:rsidR="004D7F8A">
        <w:rPr>
          <w:rFonts w:ascii="Times New Roman" w:hAnsi="Times New Roman" w:cs="Times New Roman"/>
        </w:rPr>
        <w:fldChar w:fldCharType="end"/>
      </w:r>
      <w:r w:rsidR="004D7F8A">
        <w:rPr>
          <w:rFonts w:ascii="Times New Roman" w:hAnsi="Times New Roman" w:cs="Times New Roman"/>
        </w:rPr>
        <w:t>.  For instance, d</w:t>
      </w:r>
      <w:r w:rsidR="001A241B" w:rsidRPr="001A241B">
        <w:rPr>
          <w:rFonts w:ascii="Times New Roman" w:hAnsi="Times New Roman" w:cs="Times New Roman"/>
        </w:rPr>
        <w:t xml:space="preserve">espite strong scientific consensus </w:t>
      </w:r>
      <w:r w:rsidR="004D7F8A">
        <w:rPr>
          <w:rFonts w:ascii="Times New Roman" w:hAnsi="Times New Roman" w:cs="Times New Roman"/>
        </w:rPr>
        <w:t>about</w:t>
      </w:r>
      <w:r w:rsidR="001A241B" w:rsidRPr="001A241B">
        <w:rPr>
          <w:rFonts w:ascii="Times New Roman" w:hAnsi="Times New Roman" w:cs="Times New Roman"/>
        </w:rPr>
        <w:t xml:space="preserve"> the existence </w:t>
      </w:r>
      <w:r w:rsidR="004D7F8A">
        <w:rPr>
          <w:rFonts w:ascii="Times New Roman" w:hAnsi="Times New Roman" w:cs="Times New Roman"/>
        </w:rPr>
        <w:t>of anthropogenic climate change</w:t>
      </w:r>
      <w:r w:rsidR="001A241B" w:rsidRPr="001A241B">
        <w:rPr>
          <w:rFonts w:ascii="Times New Roman" w:hAnsi="Times New Roman" w:cs="Times New Roman"/>
        </w:rPr>
        <w:t xml:space="preserve"> </w:t>
      </w:r>
      <w:r w:rsidR="004D7F8A">
        <w:rPr>
          <w:rFonts w:ascii="Times New Roman" w:hAnsi="Times New Roman" w:cs="Times New Roman"/>
        </w:rPr>
        <w:t>only 51%</w:t>
      </w:r>
      <w:r w:rsidR="00D75EDD">
        <w:rPr>
          <w:rFonts w:ascii="Times New Roman" w:hAnsi="Times New Roman" w:cs="Times New Roman"/>
        </w:rPr>
        <w:t xml:space="preserve"> of Africans </w:t>
      </w:r>
      <w:r w:rsidR="004D7F8A">
        <w:rPr>
          <w:rFonts w:ascii="Times New Roman" w:hAnsi="Times New Roman" w:cs="Times New Roman"/>
        </w:rPr>
        <w:t xml:space="preserve">believe that human activity is the main cause behind climate change </w:t>
      </w:r>
      <w:r w:rsidR="001A241B" w:rsidRPr="001A241B">
        <w:rPr>
          <w:rFonts w:ascii="Times New Roman" w:hAnsi="Times New Roman" w:cs="Times New Roman"/>
        </w:rPr>
        <w:fldChar w:fldCharType="begin" w:fldLock="1"/>
      </w:r>
      <w:r w:rsidR="00456844">
        <w:rPr>
          <w:rFonts w:ascii="Times New Roman" w:hAnsi="Times New Roman" w:cs="Times New Roman"/>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sidR="001A241B" w:rsidRPr="001A241B">
        <w:rPr>
          <w:rFonts w:ascii="Times New Roman" w:hAnsi="Times New Roman" w:cs="Times New Roman"/>
        </w:rPr>
        <w:fldChar w:fldCharType="separate"/>
      </w:r>
      <w:r w:rsidR="002357BC" w:rsidRPr="002357BC">
        <w:rPr>
          <w:rFonts w:ascii="Times New Roman" w:hAnsi="Times New Roman" w:cs="Times New Roman"/>
          <w:noProof/>
        </w:rPr>
        <w:t>[7]</w:t>
      </w:r>
      <w:r w:rsidR="001A241B" w:rsidRPr="001A241B">
        <w:rPr>
          <w:rFonts w:ascii="Times New Roman" w:hAnsi="Times New Roman" w:cs="Times New Roman"/>
        </w:rPr>
        <w:fldChar w:fldCharType="end"/>
      </w:r>
      <w:r w:rsidR="001A241B" w:rsidRPr="001A241B">
        <w:rPr>
          <w:rFonts w:ascii="Times New Roman" w:hAnsi="Times New Roman" w:cs="Times New Roman"/>
        </w:rPr>
        <w:t xml:space="preserve">. </w:t>
      </w:r>
      <w:r w:rsidR="005F3C13">
        <w:rPr>
          <w:rFonts w:ascii="Times New Roman" w:hAnsi="Times New Roman" w:cs="Times New Roman"/>
        </w:rPr>
        <w:t>Th</w:t>
      </w:r>
      <w:r w:rsidR="004D7F8A">
        <w:rPr>
          <w:rFonts w:ascii="Times New Roman" w:hAnsi="Times New Roman" w:cs="Times New Roman"/>
        </w:rPr>
        <w:t xml:space="preserve">ese gaps in </w:t>
      </w:r>
      <w:r w:rsidR="00A52A3E">
        <w:rPr>
          <w:rFonts w:ascii="Times New Roman" w:hAnsi="Times New Roman" w:cs="Times New Roman"/>
        </w:rPr>
        <w:t>climate change beliefs</w:t>
      </w:r>
      <w:r w:rsidR="005F3C13">
        <w:rPr>
          <w:rFonts w:ascii="Times New Roman" w:hAnsi="Times New Roman" w:cs="Times New Roman"/>
        </w:rPr>
        <w:t xml:space="preserve"> erode public support to</w:t>
      </w:r>
      <w:r w:rsidR="004D7F8A">
        <w:rPr>
          <w:rFonts w:ascii="Times New Roman" w:hAnsi="Times New Roman" w:cs="Times New Roman"/>
        </w:rPr>
        <w:t>wards</w:t>
      </w:r>
      <w:r w:rsidR="005F3C13">
        <w:rPr>
          <w:rFonts w:ascii="Times New Roman" w:hAnsi="Times New Roman" w:cs="Times New Roman"/>
        </w:rPr>
        <w:t xml:space="preserve"> environmental polic</w:t>
      </w:r>
      <w:r w:rsidR="004D7F8A">
        <w:rPr>
          <w:rFonts w:ascii="Times New Roman" w:hAnsi="Times New Roman" w:cs="Times New Roman"/>
        </w:rPr>
        <w:t>ies</w:t>
      </w:r>
      <w:r w:rsidR="005F3C13">
        <w:rPr>
          <w:rFonts w:ascii="Times New Roman" w:hAnsi="Times New Roman" w:cs="Times New Roman"/>
        </w:rPr>
        <w:t xml:space="preserve"> and limit</w:t>
      </w:r>
      <w:r w:rsidR="004D7F8A">
        <w:rPr>
          <w:rFonts w:ascii="Times New Roman" w:hAnsi="Times New Roman" w:cs="Times New Roman"/>
        </w:rPr>
        <w:t xml:space="preserve"> individual</w:t>
      </w:r>
      <w:r w:rsidR="005F3C13">
        <w:rPr>
          <w:rFonts w:ascii="Times New Roman" w:hAnsi="Times New Roman" w:cs="Times New Roman"/>
        </w:rPr>
        <w:t xml:space="preserve"> behavioural changes</w:t>
      </w:r>
      <w:r w:rsidR="004D7F8A">
        <w:rPr>
          <w:rFonts w:ascii="Times New Roman" w:hAnsi="Times New Roman" w:cs="Times New Roman"/>
        </w:rPr>
        <w:t xml:space="preserve"> that could reduce greenhouse gas emissions</w:t>
      </w:r>
      <w:r w:rsidR="005F3C13">
        <w:rPr>
          <w:rFonts w:ascii="Times New Roman" w:hAnsi="Times New Roman" w:cs="Times New Roman"/>
        </w:rPr>
        <w:t xml:space="preserve"> </w:t>
      </w:r>
      <w:r w:rsidR="005F3C13">
        <w:rPr>
          <w:rFonts w:ascii="Times New Roman" w:hAnsi="Times New Roman" w:cs="Times New Roman"/>
        </w:rPr>
        <w:fldChar w:fldCharType="begin" w:fldLock="1"/>
      </w:r>
      <w:r w:rsidR="00BB4B70">
        <w:rPr>
          <w:rFonts w:ascii="Times New Roman" w:hAnsi="Times New Roman" w:cs="Times New Roman"/>
        </w:rPr>
        <w:instrText>ADDIN CSL_CITATION {"citationItems":[{"id":"ITEM-1","itemData":{"DOI":"10.1016/j.ecolecon.2007.06.019","ISSN":"09218009","abstract":"In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Economics","id":"ITEM-1","issue":"2","issued":{"date-parts":[["2008","4","1"]]},"page":"315-324","publisher":"Elsevier","title":"Do differences in attitudes explain differences in national climate change policies?","type":"article-journal","volume":"65"},"uris":["http://www.mendeley.com/documents/?uuid=2a79f352-2210-374a-8f50-0ddc43a20b70"]},{"id":"ITEM-2","itemData":{"DOI":"10.1526/003601107781170026","ISSN":"00360112","abstract":"We investigated preferences for climate change mitigation policies and factors contributing to higher levels of policy support. The sample was comprised of 316 Michigan and Virginia residents, all of whom completed mail surveys. Of the eight policies proposed to reduce the burning of fossil fuels, respondents overwhelmingly indicated they would not support a gas tax, while support was highest for shifting subsidies away from fossil fuels and towards sustainable energy strategies. With the exception of taxes on gasoline and \"gas guzzlers,\" a majority of respondents supported all other mitigation policies. Multivariate analyses revealed that greater trust in environmentalists and less trust in industry, greater recognition of the consequences of climate change, higher income, being black, and older age were predictive of greater policy support. Personal values (e.g., altruism), future orientation, and political affiliation were strong predictors of policy support but only indirectly via worldviews and environmental beliefs. Copyright © 2007 by the Rural Sociological Society.","author":[{"dropping-particle":"","family":"Dietz","given":"Thomas","non-dropping-particle":"","parse-names":false,"suffix":""},{"dropping-particle":"","family":"Dan","given":"Amy","non-dropping-particle":"","parse-names":false,"suffix":""},{"dropping-particle":"","family":"Shwom","given":"Rachael","non-dropping-particle":"","parse-names":false,"suffix":""}],"container-title":"Rural Sociology","id":"ITEM-2","issue":"2","issued":{"date-parts":[["2007","6","1"]]},"page":"185-214","publisher":"John Wiley &amp; Sons, Ltd","title":"Support for Climate Change Policy: Social Psychological and Social Structural Influences","type":"article-journal","volume":"72"},"uris":["http://www.mendeley.com/documents/?uuid=e0e49798-f4b8-3970-a163-ac07fba05a30"]},{"id":"ITEM-3","itemData":{"DOI":"10.1038/nclimate2943","ISSN":"17586798","abstract":"Recent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Change","id":"ITEM-3","issue":"6","issued":{"date-parts":[["2016","5","25"]]},"page":"622-626","publisher":"Nature Publishing Group","title":"Meta-analyses of the determinants and outcomes of belief in climate change","type":"article-journal","volume":"6"},"uris":["http://www.mendeley.com/documents/?uuid=00030c64-67c4-3528-a42a-28cc11efed13"]}],"mendeley":{"formattedCitation":"[8–10]","plainTextFormattedCitation":"[8–10]","previouslyFormattedCitation":"[8–10]"},"properties":{"noteIndex":0},"schema":"https://github.com/citation-style-language/schema/raw/master/csl-citation.json"}</w:instrText>
      </w:r>
      <w:r w:rsidR="005F3C13">
        <w:rPr>
          <w:rFonts w:ascii="Times New Roman" w:hAnsi="Times New Roman" w:cs="Times New Roman"/>
        </w:rPr>
        <w:fldChar w:fldCharType="separate"/>
      </w:r>
      <w:r w:rsidR="00801309" w:rsidRPr="00801309">
        <w:rPr>
          <w:rFonts w:ascii="Times New Roman" w:hAnsi="Times New Roman" w:cs="Times New Roman"/>
          <w:noProof/>
        </w:rPr>
        <w:t>[8–10]</w:t>
      </w:r>
      <w:r w:rsidR="005F3C13">
        <w:rPr>
          <w:rFonts w:ascii="Times New Roman" w:hAnsi="Times New Roman" w:cs="Times New Roman"/>
        </w:rPr>
        <w:fldChar w:fldCharType="end"/>
      </w:r>
      <w:r w:rsidR="005F3C13">
        <w:rPr>
          <w:rFonts w:ascii="Times New Roman" w:hAnsi="Times New Roman" w:cs="Times New Roman"/>
        </w:rPr>
        <w:t xml:space="preserve">. </w:t>
      </w:r>
    </w:p>
    <w:p w14:paraId="4B769257" w14:textId="65243635" w:rsidR="007E4441" w:rsidRDefault="007E4441" w:rsidP="007E4441">
      <w:pPr>
        <w:spacing w:line="480" w:lineRule="auto"/>
        <w:jc w:val="both"/>
        <w:rPr>
          <w:rFonts w:ascii="Times New Roman" w:hAnsi="Times New Roman" w:cs="Times New Roman"/>
        </w:rPr>
      </w:pPr>
    </w:p>
    <w:p w14:paraId="1ED8E6A1" w14:textId="2DA1FD5B" w:rsidR="007E4441" w:rsidRDefault="00A52A3E" w:rsidP="007E4441">
      <w:pPr>
        <w:spacing w:line="480" w:lineRule="auto"/>
        <w:jc w:val="both"/>
        <w:rPr>
          <w:rFonts w:ascii="Times New Roman" w:hAnsi="Times New Roman" w:cs="Times New Roman"/>
        </w:rPr>
      </w:pPr>
      <w:r>
        <w:rPr>
          <w:rFonts w:ascii="Times New Roman" w:hAnsi="Times New Roman" w:cs="Times New Roman"/>
        </w:rPr>
        <w:t xml:space="preserve">Despite this, little research has focused on </w:t>
      </w:r>
      <w:r w:rsidR="00AE1D62">
        <w:rPr>
          <w:rFonts w:ascii="Times New Roman" w:hAnsi="Times New Roman" w:cs="Times New Roman"/>
        </w:rPr>
        <w:t xml:space="preserve">what shapes </w:t>
      </w:r>
      <w:r>
        <w:rPr>
          <w:rFonts w:ascii="Times New Roman" w:hAnsi="Times New Roman" w:cs="Times New Roman"/>
        </w:rPr>
        <w:t>climate change beliefs in Afric</w:t>
      </w:r>
      <w:r w:rsidR="00AE1D62">
        <w:rPr>
          <w:rFonts w:ascii="Times New Roman" w:hAnsi="Times New Roman" w:cs="Times New Roman"/>
        </w:rPr>
        <w:t>a</w:t>
      </w:r>
      <w:r>
        <w:rPr>
          <w:rFonts w:ascii="Times New Roman" w:hAnsi="Times New Roman" w:cs="Times New Roman"/>
        </w:rPr>
        <w:t>.</w:t>
      </w:r>
      <w:r w:rsidR="00801309">
        <w:rPr>
          <w:rFonts w:ascii="Times New Roman" w:hAnsi="Times New Roman" w:cs="Times New Roman"/>
        </w:rPr>
        <w:t xml:space="preserve"> </w:t>
      </w:r>
      <w:r w:rsidR="00AE1D62">
        <w:rPr>
          <w:rFonts w:ascii="Times New Roman" w:hAnsi="Times New Roman" w:cs="Times New Roman"/>
        </w:rPr>
        <w:t>R</w:t>
      </w:r>
      <w:r w:rsidR="00564B1D">
        <w:rPr>
          <w:rFonts w:ascii="Times New Roman" w:hAnsi="Times New Roman" w:cs="Times New Roman"/>
        </w:rPr>
        <w:t>ecent metanalys</w:t>
      </w:r>
      <w:r w:rsidR="00456844">
        <w:rPr>
          <w:rFonts w:ascii="Times New Roman" w:hAnsi="Times New Roman" w:cs="Times New Roman"/>
        </w:rPr>
        <w:t>e</w:t>
      </w:r>
      <w:r w:rsidR="00564B1D">
        <w:rPr>
          <w:rFonts w:ascii="Times New Roman" w:hAnsi="Times New Roman" w:cs="Times New Roman"/>
        </w:rPr>
        <w:t xml:space="preserve">s suggest that fewer than 5% of published articles </w:t>
      </w:r>
      <w:r w:rsidR="00456844">
        <w:rPr>
          <w:rFonts w:ascii="Times New Roman" w:hAnsi="Times New Roman" w:cs="Times New Roman"/>
        </w:rPr>
        <w:t>included</w:t>
      </w:r>
      <w:r w:rsidR="00564B1D">
        <w:rPr>
          <w:rFonts w:ascii="Times New Roman" w:hAnsi="Times New Roman" w:cs="Times New Roman"/>
        </w:rPr>
        <w:t xml:space="preserve"> Africa</w:t>
      </w:r>
      <w:r w:rsidR="00AE1D62">
        <w:rPr>
          <w:rFonts w:ascii="Times New Roman" w:hAnsi="Times New Roman" w:cs="Times New Roman"/>
        </w:rPr>
        <w:t>n countries in their sample</w:t>
      </w:r>
      <w:r w:rsidR="00564B1D">
        <w:rPr>
          <w:rFonts w:ascii="Times New Roman" w:hAnsi="Times New Roman" w:cs="Times New Roman"/>
        </w:rPr>
        <w:t xml:space="preserve"> </w:t>
      </w:r>
      <w:r w:rsidR="00564B1D">
        <w:rPr>
          <w:rFonts w:ascii="Times New Roman" w:hAnsi="Times New Roman" w:cs="Times New Roman"/>
        </w:rPr>
        <w:fldChar w:fldCharType="begin" w:fldLock="1"/>
      </w:r>
      <w:r w:rsidR="00B32144">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behaviour","type":"article-journal","volume":"9"},"uris":["http://www.mendeley.com/documents/?uuid=aa3daea6-e39c-38b8-b993-c9257f614f29"]},{"id":"ITEM-2","itemData":{"DOI":"10.1038/nclimate2943","ISSN":"17586798","abstract":"Recent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Change","id":"ITEM-2","issue":"6","issued":{"date-parts":[["2016","5","25"]]},"page":"622-626","publisher":"Nature Publishing Group","title":"Meta-analyses of the determinants and outcomes of belief in climate change","type":"article-journal","volume":"6"},"uris":["http://www.mendeley.com/documents/?uuid=00030c64-67c4-3528-a42a-28cc11efed13"]}],"mendeley":{"formattedCitation":"[5,10]","plainTextFormattedCitation":"[5,10]","previouslyFormattedCitation":"[5,10]"},"properties":{"noteIndex":0},"schema":"https://github.com/citation-style-language/schema/raw/master/csl-citation.json"}</w:instrText>
      </w:r>
      <w:r w:rsidR="00564B1D">
        <w:rPr>
          <w:rFonts w:ascii="Times New Roman" w:hAnsi="Times New Roman" w:cs="Times New Roman"/>
        </w:rPr>
        <w:fldChar w:fldCharType="separate"/>
      </w:r>
      <w:r w:rsidRPr="00A52A3E">
        <w:rPr>
          <w:rFonts w:ascii="Times New Roman" w:hAnsi="Times New Roman" w:cs="Times New Roman"/>
          <w:noProof/>
        </w:rPr>
        <w:t>[5,10]</w:t>
      </w:r>
      <w:r w:rsidR="00564B1D">
        <w:rPr>
          <w:rFonts w:ascii="Times New Roman" w:hAnsi="Times New Roman" w:cs="Times New Roman"/>
        </w:rPr>
        <w:fldChar w:fldCharType="end"/>
      </w:r>
      <w:r w:rsidR="004D7F8A">
        <w:rPr>
          <w:rFonts w:ascii="Times New Roman" w:hAnsi="Times New Roman" w:cs="Times New Roman"/>
        </w:rPr>
        <w:t xml:space="preserve">. As </w:t>
      </w:r>
      <w:r>
        <w:rPr>
          <w:rFonts w:ascii="Times New Roman" w:hAnsi="Times New Roman" w:cs="Times New Roman"/>
        </w:rPr>
        <w:t>CCB</w:t>
      </w:r>
      <w:r w:rsidR="00AE1D62">
        <w:rPr>
          <w:rFonts w:ascii="Times New Roman" w:hAnsi="Times New Roman" w:cs="Times New Roman"/>
        </w:rPr>
        <w:t>s</w:t>
      </w:r>
      <w:r>
        <w:rPr>
          <w:rFonts w:ascii="Times New Roman" w:hAnsi="Times New Roman" w:cs="Times New Roman"/>
        </w:rPr>
        <w:t xml:space="preserve"> </w:t>
      </w:r>
      <w:r w:rsidR="004D7F8A">
        <w:rPr>
          <w:rFonts w:ascii="Times New Roman" w:hAnsi="Times New Roman" w:cs="Times New Roman"/>
        </w:rPr>
        <w:t xml:space="preserve">and its predictors vary widely across regions </w:t>
      </w:r>
      <w:r w:rsidR="004D7F8A">
        <w:rPr>
          <w:rFonts w:ascii="Times New Roman" w:hAnsi="Times New Roman" w:cs="Times New Roman"/>
        </w:rPr>
        <w:fldChar w:fldCharType="begin" w:fldLock="1"/>
      </w:r>
      <w:r w:rsidR="00B32144">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mendeley":{"formattedCitation":"[11,12]","plainTextFormattedCitation":"[11,12]","previouslyFormattedCitation":"[11,12]"},"properties":{"noteIndex":0},"schema":"https://github.com/citation-style-language/schema/raw/master/csl-citation.json"}</w:instrText>
      </w:r>
      <w:r w:rsidR="004D7F8A">
        <w:rPr>
          <w:rFonts w:ascii="Times New Roman" w:hAnsi="Times New Roman" w:cs="Times New Roman"/>
        </w:rPr>
        <w:fldChar w:fldCharType="separate"/>
      </w:r>
      <w:r w:rsidRPr="00A52A3E">
        <w:rPr>
          <w:rFonts w:ascii="Times New Roman" w:hAnsi="Times New Roman" w:cs="Times New Roman"/>
          <w:noProof/>
        </w:rPr>
        <w:t>[11,12]</w:t>
      </w:r>
      <w:r w:rsidR="004D7F8A">
        <w:rPr>
          <w:rFonts w:ascii="Times New Roman" w:hAnsi="Times New Roman" w:cs="Times New Roman"/>
        </w:rPr>
        <w:fldChar w:fldCharType="end"/>
      </w:r>
      <w:r w:rsidR="004D7F8A">
        <w:rPr>
          <w:rFonts w:ascii="Times New Roman" w:hAnsi="Times New Roman" w:cs="Times New Roman"/>
        </w:rPr>
        <w:t xml:space="preserve">, the applicability of non-African research is, at least, questionable. </w:t>
      </w:r>
      <w:r w:rsidR="00564B1D">
        <w:rPr>
          <w:rFonts w:ascii="Times New Roman" w:hAnsi="Times New Roman" w:cs="Times New Roman"/>
        </w:rPr>
        <w:t>This study aims to narrow this gap</w:t>
      </w:r>
      <w:r w:rsidR="007E4441" w:rsidRPr="00564B1D">
        <w:rPr>
          <w:rFonts w:ascii="Times New Roman" w:hAnsi="Times New Roman" w:cs="Times New Roman"/>
        </w:rPr>
        <w:t>.</w:t>
      </w:r>
      <w:r w:rsidR="00564B1D" w:rsidRPr="00D17CC5">
        <w:rPr>
          <w:rFonts w:ascii="Times New Roman" w:hAnsi="Times New Roman" w:cs="Times New Roman"/>
        </w:rPr>
        <w:t xml:space="preserve"> </w:t>
      </w:r>
      <w:r w:rsidR="00AE1D62">
        <w:rPr>
          <w:rFonts w:ascii="Times New Roman" w:hAnsi="Times New Roman" w:cs="Times New Roman"/>
        </w:rPr>
        <w:t xml:space="preserve">We </w:t>
      </w:r>
      <w:r>
        <w:rPr>
          <w:rFonts w:ascii="Times New Roman" w:hAnsi="Times New Roman" w:cs="Times New Roman"/>
        </w:rPr>
        <w:t xml:space="preserve">make </w:t>
      </w:r>
      <w:r w:rsidR="001F17D3">
        <w:rPr>
          <w:rFonts w:ascii="Times New Roman" w:hAnsi="Times New Roman" w:cs="Times New Roman"/>
        </w:rPr>
        <w:t>three</w:t>
      </w:r>
      <w:r>
        <w:rPr>
          <w:rFonts w:ascii="Times New Roman" w:hAnsi="Times New Roman" w:cs="Times New Roman"/>
        </w:rPr>
        <w:t xml:space="preserve"> </w:t>
      </w:r>
      <w:r w:rsidR="001F17D3">
        <w:rPr>
          <w:rFonts w:ascii="Times New Roman" w:hAnsi="Times New Roman" w:cs="Times New Roman"/>
        </w:rPr>
        <w:t>major</w:t>
      </w:r>
      <w:r>
        <w:rPr>
          <w:rFonts w:ascii="Times New Roman" w:hAnsi="Times New Roman" w:cs="Times New Roman"/>
        </w:rPr>
        <w:t xml:space="preserve"> contributions to </w:t>
      </w:r>
      <w:r w:rsidR="00AE1D62">
        <w:rPr>
          <w:rFonts w:ascii="Times New Roman" w:hAnsi="Times New Roman" w:cs="Times New Roman"/>
        </w:rPr>
        <w:t>the existing literature. First, we</w:t>
      </w:r>
      <w:r>
        <w:rPr>
          <w:rFonts w:ascii="Times New Roman" w:hAnsi="Times New Roman" w:cs="Times New Roman"/>
        </w:rPr>
        <w:t xml:space="preserve"> offer a </w:t>
      </w:r>
      <w:r w:rsidR="00AE1D62">
        <w:rPr>
          <w:rFonts w:ascii="Times New Roman" w:hAnsi="Times New Roman" w:cs="Times New Roman"/>
        </w:rPr>
        <w:t xml:space="preserve">specific </w:t>
      </w:r>
      <w:r>
        <w:rPr>
          <w:rFonts w:ascii="Times New Roman" w:hAnsi="Times New Roman" w:cs="Times New Roman"/>
        </w:rPr>
        <w:t>representat</w:t>
      </w:r>
      <w:r w:rsidR="00AE1D62">
        <w:rPr>
          <w:rFonts w:ascii="Times New Roman" w:hAnsi="Times New Roman" w:cs="Times New Roman"/>
        </w:rPr>
        <w:t>ion of what shapes</w:t>
      </w:r>
      <w:r w:rsidR="001F17D3">
        <w:rPr>
          <w:rFonts w:ascii="Times New Roman" w:hAnsi="Times New Roman" w:cs="Times New Roman"/>
        </w:rPr>
        <w:t xml:space="preserve"> African citizens’</w:t>
      </w:r>
      <w:r>
        <w:rPr>
          <w:rFonts w:ascii="Times New Roman" w:hAnsi="Times New Roman" w:cs="Times New Roman"/>
        </w:rPr>
        <w:t xml:space="preserve"> </w:t>
      </w:r>
      <w:r w:rsidR="00BB4B70">
        <w:rPr>
          <w:rFonts w:ascii="Times New Roman" w:hAnsi="Times New Roman" w:cs="Times New Roman"/>
        </w:rPr>
        <w:t>climate change beliefs</w:t>
      </w:r>
      <w:r w:rsidR="001F17D3">
        <w:rPr>
          <w:rFonts w:ascii="Times New Roman" w:hAnsi="Times New Roman" w:cs="Times New Roman"/>
        </w:rPr>
        <w:t xml:space="preserve"> by using </w:t>
      </w:r>
      <w:r w:rsidR="00707A8D">
        <w:rPr>
          <w:rFonts w:ascii="Times New Roman" w:hAnsi="Times New Roman" w:cs="Times New Roman"/>
        </w:rPr>
        <w:t>second</w:t>
      </w:r>
      <w:r w:rsidR="001F17D3">
        <w:rPr>
          <w:rFonts w:ascii="Times New Roman" w:hAnsi="Times New Roman" w:cs="Times New Roman"/>
        </w:rPr>
        <w:t xml:space="preserve"> order political boundaries across</w:t>
      </w:r>
      <w:r w:rsidR="00AE1D62">
        <w:rPr>
          <w:rFonts w:ascii="Times New Roman" w:hAnsi="Times New Roman" w:cs="Times New Roman"/>
        </w:rPr>
        <w:t xml:space="preserve"> </w:t>
      </w:r>
      <w:r>
        <w:rPr>
          <w:rFonts w:ascii="Times New Roman" w:hAnsi="Times New Roman" w:cs="Times New Roman"/>
        </w:rPr>
        <w:t>3</w:t>
      </w:r>
      <w:r w:rsidR="00E009F6">
        <w:rPr>
          <w:rFonts w:ascii="Times New Roman" w:hAnsi="Times New Roman" w:cs="Times New Roman"/>
        </w:rPr>
        <w:t>3</w:t>
      </w:r>
      <w:r>
        <w:rPr>
          <w:rFonts w:ascii="Times New Roman" w:hAnsi="Times New Roman" w:cs="Times New Roman"/>
        </w:rPr>
        <w:t xml:space="preserve"> countries</w:t>
      </w:r>
      <w:r w:rsidR="00AE1D62">
        <w:rPr>
          <w:rFonts w:ascii="Times New Roman" w:hAnsi="Times New Roman" w:cs="Times New Roman"/>
        </w:rPr>
        <w:t>. Second,</w:t>
      </w:r>
      <w:r>
        <w:rPr>
          <w:rFonts w:ascii="Times New Roman" w:hAnsi="Times New Roman" w:cs="Times New Roman"/>
        </w:rPr>
        <w:t xml:space="preserve"> </w:t>
      </w:r>
      <w:r w:rsidR="001F17D3">
        <w:rPr>
          <w:rFonts w:ascii="Times New Roman" w:hAnsi="Times New Roman" w:cs="Times New Roman"/>
        </w:rPr>
        <w:t xml:space="preserve">we </w:t>
      </w:r>
      <w:r w:rsidR="001F17D3">
        <w:rPr>
          <w:rFonts w:ascii="Times New Roman" w:hAnsi="Times New Roman" w:cs="Times New Roman"/>
        </w:rPr>
        <w:lastRenderedPageBreak/>
        <w:t>employ a novel machine learning methodology within the social sciences</w:t>
      </w:r>
      <w:r w:rsidR="001F48C9">
        <w:rPr>
          <w:rFonts w:ascii="Times New Roman" w:hAnsi="Times New Roman" w:cs="Times New Roman"/>
        </w:rPr>
        <w:t xml:space="preserve"> (</w:t>
      </w:r>
      <w:r w:rsidR="001F17D3">
        <w:rPr>
          <w:rFonts w:ascii="Times New Roman" w:hAnsi="Times New Roman" w:cs="Times New Roman"/>
        </w:rPr>
        <w:t>random forest</w:t>
      </w:r>
      <w:r w:rsidR="00BB4B70">
        <w:rPr>
          <w:rFonts w:ascii="Times New Roman" w:hAnsi="Times New Roman" w:cs="Times New Roman"/>
        </w:rPr>
        <w:t>)</w:t>
      </w:r>
      <w:r w:rsidR="001F17D3">
        <w:rPr>
          <w:rFonts w:ascii="Times New Roman" w:hAnsi="Times New Roman" w:cs="Times New Roman"/>
        </w:rPr>
        <w:t xml:space="preserve">. Finally, </w:t>
      </w:r>
      <w:r w:rsidR="00AE1D62">
        <w:rPr>
          <w:rFonts w:ascii="Times New Roman" w:hAnsi="Times New Roman" w:cs="Times New Roman"/>
        </w:rPr>
        <w:t xml:space="preserve">we </w:t>
      </w:r>
      <w:r>
        <w:rPr>
          <w:rFonts w:ascii="Times New Roman" w:hAnsi="Times New Roman" w:cs="Times New Roman"/>
        </w:rPr>
        <w:t>take a holistic approach tha</w:t>
      </w:r>
      <w:r w:rsidR="00AE1D62">
        <w:rPr>
          <w:rFonts w:ascii="Times New Roman" w:hAnsi="Times New Roman" w:cs="Times New Roman"/>
        </w:rPr>
        <w:t>t</w:t>
      </w:r>
      <w:r>
        <w:rPr>
          <w:rFonts w:ascii="Times New Roman" w:hAnsi="Times New Roman" w:cs="Times New Roman"/>
        </w:rPr>
        <w:t xml:space="preserve"> incorporates most of the</w:t>
      </w:r>
      <w:r w:rsidR="00AE1D62">
        <w:rPr>
          <w:rFonts w:ascii="Times New Roman" w:hAnsi="Times New Roman" w:cs="Times New Roman"/>
        </w:rPr>
        <w:t xml:space="preserve"> previous</w:t>
      </w:r>
      <w:r>
        <w:rPr>
          <w:rFonts w:ascii="Times New Roman" w:hAnsi="Times New Roman" w:cs="Times New Roman"/>
        </w:rPr>
        <w:t xml:space="preserve"> predictors identified</w:t>
      </w:r>
      <w:r w:rsidR="001F17D3">
        <w:rPr>
          <w:rFonts w:ascii="Times New Roman" w:hAnsi="Times New Roman" w:cs="Times New Roman"/>
        </w:rPr>
        <w:t xml:space="preserve"> largely in Western countries to examine whether they hold true in</w:t>
      </w:r>
      <w:r w:rsidR="00B17933">
        <w:rPr>
          <w:rFonts w:ascii="Times New Roman" w:hAnsi="Times New Roman" w:cs="Times New Roman"/>
        </w:rPr>
        <w:t xml:space="preserve"> Africa.</w:t>
      </w:r>
    </w:p>
    <w:p w14:paraId="5A273C43" w14:textId="77777777" w:rsidR="001F17D3" w:rsidRDefault="001F17D3" w:rsidP="007E4441">
      <w:pPr>
        <w:spacing w:line="480" w:lineRule="auto"/>
        <w:jc w:val="both"/>
        <w:rPr>
          <w:rFonts w:ascii="Times New Roman" w:hAnsi="Times New Roman" w:cs="Times New Roman"/>
        </w:rPr>
      </w:pPr>
    </w:p>
    <w:p w14:paraId="4A20FDDD" w14:textId="6BCEFF23" w:rsidR="000935B1" w:rsidRDefault="00564B1D" w:rsidP="007E4441">
      <w:pPr>
        <w:spacing w:line="480" w:lineRule="auto"/>
        <w:jc w:val="both"/>
        <w:rPr>
          <w:rFonts w:ascii="Times New Roman" w:hAnsi="Times New Roman" w:cs="Times New Roman"/>
        </w:rPr>
      </w:pPr>
      <w:r>
        <w:rPr>
          <w:rFonts w:ascii="Times New Roman" w:hAnsi="Times New Roman" w:cs="Times New Roman"/>
        </w:rPr>
        <w:t>The remainder of this article is structured as follows</w:t>
      </w:r>
      <w:r w:rsidR="000935B1">
        <w:rPr>
          <w:rFonts w:ascii="Times New Roman" w:hAnsi="Times New Roman" w:cs="Times New Roman"/>
        </w:rPr>
        <w:t xml:space="preserve">. First, we </w:t>
      </w:r>
      <w:r w:rsidR="00507C7F">
        <w:rPr>
          <w:rFonts w:ascii="Times New Roman" w:hAnsi="Times New Roman" w:cs="Times New Roman"/>
        </w:rPr>
        <w:t xml:space="preserve">briefly </w:t>
      </w:r>
      <w:r w:rsidR="000935B1">
        <w:rPr>
          <w:rFonts w:ascii="Times New Roman" w:hAnsi="Times New Roman" w:cs="Times New Roman"/>
        </w:rPr>
        <w:t>review</w:t>
      </w:r>
      <w:r w:rsidR="00507C7F">
        <w:rPr>
          <w:rFonts w:ascii="Times New Roman" w:hAnsi="Times New Roman" w:cs="Times New Roman"/>
        </w:rPr>
        <w:t xml:space="preserve"> the </w:t>
      </w:r>
      <w:r w:rsidR="001F48C9">
        <w:rPr>
          <w:rFonts w:ascii="Times New Roman" w:hAnsi="Times New Roman" w:cs="Times New Roman"/>
        </w:rPr>
        <w:t xml:space="preserve">current </w:t>
      </w:r>
      <w:r w:rsidR="00507C7F">
        <w:rPr>
          <w:rFonts w:ascii="Times New Roman" w:hAnsi="Times New Roman" w:cs="Times New Roman"/>
        </w:rPr>
        <w:t>literature on</w:t>
      </w:r>
      <w:r w:rsidR="000935B1">
        <w:rPr>
          <w:rFonts w:ascii="Times New Roman" w:hAnsi="Times New Roman" w:cs="Times New Roman"/>
        </w:rPr>
        <w:t xml:space="preserve"> the factors that shape climate change beliefs. We</w:t>
      </w:r>
      <w:r w:rsidR="00193C9C">
        <w:rPr>
          <w:rFonts w:ascii="Times New Roman" w:hAnsi="Times New Roman" w:cs="Times New Roman"/>
        </w:rPr>
        <w:t xml:space="preserve"> then</w:t>
      </w:r>
      <w:r w:rsidR="000935B1">
        <w:rPr>
          <w:rFonts w:ascii="Times New Roman" w:hAnsi="Times New Roman" w:cs="Times New Roman"/>
        </w:rPr>
        <w:t xml:space="preserve"> explain our data collection and operationalization process, as well as the specification of our random forest models. Finally, we discuss the main findings aggregated across </w:t>
      </w:r>
      <w:r w:rsidR="00BB4B70">
        <w:rPr>
          <w:rFonts w:ascii="Times New Roman" w:hAnsi="Times New Roman" w:cs="Times New Roman"/>
        </w:rPr>
        <w:t>dimensions</w:t>
      </w:r>
      <w:r w:rsidR="000935B1">
        <w:rPr>
          <w:rFonts w:ascii="Times New Roman" w:hAnsi="Times New Roman" w:cs="Times New Roman"/>
        </w:rPr>
        <w:t xml:space="preserve">, to offer clear patterns of what shapes </w:t>
      </w:r>
      <w:r w:rsidR="00BB4B70">
        <w:rPr>
          <w:rFonts w:ascii="Times New Roman" w:hAnsi="Times New Roman" w:cs="Times New Roman"/>
        </w:rPr>
        <w:t>climate change beliefs</w:t>
      </w:r>
      <w:r w:rsidR="000935B1">
        <w:rPr>
          <w:rFonts w:ascii="Times New Roman" w:hAnsi="Times New Roman" w:cs="Times New Roman"/>
        </w:rPr>
        <w:t xml:space="preserve"> in Africa. </w:t>
      </w:r>
    </w:p>
    <w:p w14:paraId="29D3C6F8" w14:textId="05803026" w:rsidR="00F203D3" w:rsidRDefault="00F203D3" w:rsidP="00D66AF8">
      <w:pPr>
        <w:spacing w:line="480" w:lineRule="auto"/>
        <w:jc w:val="both"/>
        <w:rPr>
          <w:rFonts w:ascii="Times New Roman" w:hAnsi="Times New Roman" w:cs="Times New Roman"/>
        </w:rPr>
      </w:pPr>
    </w:p>
    <w:p w14:paraId="21C3E611" w14:textId="18B35E2F" w:rsidR="00854670" w:rsidRPr="007A72E9" w:rsidRDefault="00854670" w:rsidP="00D66AF8">
      <w:pPr>
        <w:spacing w:line="480" w:lineRule="auto"/>
        <w:jc w:val="both"/>
        <w:rPr>
          <w:rFonts w:ascii="Times New Roman" w:hAnsi="Times New Roman" w:cs="Times New Roman"/>
          <w:b/>
          <w:bCs/>
          <w:sz w:val="32"/>
          <w:szCs w:val="32"/>
          <w:lang w:val="en-US"/>
        </w:rPr>
      </w:pPr>
      <w:r w:rsidRPr="007A72E9">
        <w:rPr>
          <w:rFonts w:ascii="Times New Roman" w:hAnsi="Times New Roman" w:cs="Times New Roman"/>
          <w:b/>
          <w:bCs/>
          <w:sz w:val="32"/>
          <w:szCs w:val="32"/>
          <w:lang w:val="en-US"/>
        </w:rPr>
        <w:t>What shape</w:t>
      </w:r>
      <w:r w:rsidR="00DB3CFD" w:rsidRPr="007A72E9">
        <w:rPr>
          <w:rFonts w:ascii="Times New Roman" w:hAnsi="Times New Roman" w:cs="Times New Roman"/>
          <w:b/>
          <w:bCs/>
          <w:sz w:val="32"/>
          <w:szCs w:val="32"/>
          <w:lang w:val="en-US"/>
        </w:rPr>
        <w:t>s</w:t>
      </w:r>
      <w:r w:rsidRPr="007A72E9">
        <w:rPr>
          <w:rFonts w:ascii="Times New Roman" w:hAnsi="Times New Roman" w:cs="Times New Roman"/>
          <w:b/>
          <w:bCs/>
          <w:sz w:val="32"/>
          <w:szCs w:val="32"/>
          <w:lang w:val="en-US"/>
        </w:rPr>
        <w:t xml:space="preserve"> </w:t>
      </w:r>
      <w:r w:rsidR="002B6E8B" w:rsidRPr="007A72E9">
        <w:rPr>
          <w:rFonts w:ascii="Times New Roman" w:hAnsi="Times New Roman" w:cs="Times New Roman"/>
          <w:b/>
          <w:bCs/>
          <w:sz w:val="32"/>
          <w:szCs w:val="32"/>
          <w:lang w:val="en-US"/>
        </w:rPr>
        <w:t xml:space="preserve">climate change </w:t>
      </w:r>
      <w:r w:rsidR="0014358B" w:rsidRPr="007A72E9">
        <w:rPr>
          <w:rFonts w:ascii="Times New Roman" w:hAnsi="Times New Roman" w:cs="Times New Roman"/>
          <w:b/>
          <w:bCs/>
          <w:sz w:val="32"/>
          <w:szCs w:val="32"/>
          <w:lang w:val="en-US"/>
        </w:rPr>
        <w:t>beliefs</w:t>
      </w:r>
      <w:r w:rsidR="002B6E8B" w:rsidRPr="007A72E9">
        <w:rPr>
          <w:rFonts w:ascii="Times New Roman" w:hAnsi="Times New Roman" w:cs="Times New Roman"/>
          <w:b/>
          <w:bCs/>
          <w:sz w:val="32"/>
          <w:szCs w:val="32"/>
          <w:lang w:val="en-US"/>
        </w:rPr>
        <w:t xml:space="preserve"> </w:t>
      </w:r>
    </w:p>
    <w:p w14:paraId="402E2D2B" w14:textId="09830CD7" w:rsidR="009557FE" w:rsidRDefault="00E05A7A" w:rsidP="00D66AF8">
      <w:pPr>
        <w:spacing w:line="480" w:lineRule="auto"/>
        <w:jc w:val="both"/>
        <w:rPr>
          <w:rFonts w:ascii="Times New Roman" w:hAnsi="Times New Roman" w:cs="Times New Roman"/>
          <w:lang w:val="en-US"/>
        </w:rPr>
      </w:pPr>
      <w:r>
        <w:rPr>
          <w:rFonts w:ascii="Times New Roman" w:hAnsi="Times New Roman" w:cs="Times New Roman"/>
          <w:lang w:val="en-US"/>
        </w:rPr>
        <w:t xml:space="preserve">There is widespread recognition that climate change is real and that its observable </w:t>
      </w:r>
      <w:r w:rsidR="00D75EDD">
        <w:rPr>
          <w:rFonts w:ascii="Times New Roman" w:hAnsi="Times New Roman" w:cs="Times New Roman"/>
          <w:lang w:val="en-US"/>
        </w:rPr>
        <w:t>consequences</w:t>
      </w:r>
      <w:r>
        <w:rPr>
          <w:rFonts w:ascii="Times New Roman" w:hAnsi="Times New Roman" w:cs="Times New Roman"/>
          <w:lang w:val="en-US"/>
        </w:rPr>
        <w:t xml:space="preserve"> can </w:t>
      </w:r>
      <w:r w:rsidR="00C003AA">
        <w:rPr>
          <w:rFonts w:ascii="Times New Roman" w:hAnsi="Times New Roman" w:cs="Times New Roman"/>
          <w:lang w:val="en-US"/>
        </w:rPr>
        <w:t>already be</w:t>
      </w:r>
      <w:r>
        <w:rPr>
          <w:rFonts w:ascii="Times New Roman" w:hAnsi="Times New Roman" w:cs="Times New Roman"/>
          <w:lang w:val="en-US"/>
        </w:rPr>
        <w:t xml:space="preserve"> appreciated</w:t>
      </w:r>
      <w:ins w:id="9" w:author="Autor">
        <w:r w:rsidR="00AB3C16">
          <w:rPr>
            <w:rFonts w:ascii="Times New Roman" w:hAnsi="Times New Roman" w:cs="Times New Roman"/>
            <w:lang w:val="en-US"/>
          </w:rPr>
          <w:t xml:space="preserve"> </w:t>
        </w:r>
        <w:r w:rsidR="00AB3C16">
          <w:rPr>
            <w:rFonts w:ascii="Times New Roman" w:hAnsi="Times New Roman" w:cs="Times New Roman"/>
            <w:lang w:val="en-US"/>
          </w:rPr>
          <w:t>—</w:t>
        </w:r>
        <w:r w:rsidR="00AB3C16">
          <w:rPr>
            <w:rFonts w:ascii="Times New Roman" w:hAnsi="Times New Roman" w:cs="Times New Roman"/>
            <w:lang w:val="en-US"/>
          </w:rPr>
          <w:t xml:space="preserve"> such as recent droughts in </w:t>
        </w:r>
        <w:r w:rsidR="0048148A">
          <w:rPr>
            <w:rFonts w:ascii="Times New Roman" w:hAnsi="Times New Roman" w:cs="Times New Roman"/>
            <w:lang w:val="en-US"/>
          </w:rPr>
          <w:t>Eastern Africa, floods in Central Europe or wild fires in North America</w:t>
        </w:r>
      </w:ins>
      <w:r w:rsidR="00C003AA">
        <w:rPr>
          <w:rFonts w:ascii="Times New Roman" w:hAnsi="Times New Roman" w:cs="Times New Roman"/>
          <w:lang w:val="en-US"/>
        </w:rPr>
        <w:t xml:space="preserve"> </w:t>
      </w:r>
      <w:r w:rsidR="00D95BB6">
        <w:rPr>
          <w:rFonts w:ascii="Times New Roman" w:hAnsi="Times New Roman" w:cs="Times New Roman"/>
          <w:lang w:val="en-US"/>
        </w:rPr>
        <w:fldChar w:fldCharType="begin" w:fldLock="1"/>
      </w:r>
      <w:r w:rsidR="00E56480">
        <w:rPr>
          <w:rFonts w:ascii="Times New Roman" w:hAnsi="Times New Roman" w:cs="Times New Roman"/>
          <w:lang w:val="en-US"/>
        </w:rPr>
        <w:instrText>ADDIN CSL_CITATION {"citationItems":[{"id":"ITEM-1","itemData":{"DOI":"10.1038/nclimate2660","ISSN":"17586798","abstract":"Recent sociological studies show that over short time periods the large day-to-day, month-to-month or year-to-year variations in weather at a specific location can influence and potentially bias our perception of climate change, a more long-term and global phenomenon. By weighting local temperature anomalies with the number of people that experience them and considering longer time periods, we illustrate that the share of the world population exposed to warmer-than-normal temperatures has steadily increased during the past few decades. Therefore, warming is experienced by an increasing number of individuals, counter to what might be simply inferred from global mean temperature anomalies. This behaviour is well-captured by current climate models, offering an opportunity to increase confidence in future projections of climate change irrespective of the personal local perception of weather.","author":[{"dropping-particle":"","family":"Lehner","given":"Flavio","non-dropping-particle":"","parse-names":false,"suffix":""},{"dropping-particle":"","family":"Stocker","given":"Thomas F.","non-dropping-particle":"","parse-names":false,"suffix":""}],"container-title":"Nature Climate Change","id":"ITEM-1","issue":"8","issued":{"date-parts":[["2015","7","24"]]},"page":"731-734","publisher":"Nature Publishing Group","title":"From local perception to global perspective","type":"article-journal","volume":"5"},"uris":["http://www.mendeley.com/documents/?uuid=c7687ec4-1d06-3c89-b5e9-3cae49aab2a7"]}],"mendeley":{"formattedCitation":"[13]","plainTextFormattedCitation":"[13]","previouslyFormattedCitation":"[13]"},"properties":{"noteIndex":0},"schema":"https://github.com/citation-style-language/schema/raw/master/csl-citation.json"}</w:instrText>
      </w:r>
      <w:r w:rsidR="00D95BB6">
        <w:rPr>
          <w:rFonts w:ascii="Times New Roman" w:hAnsi="Times New Roman" w:cs="Times New Roman"/>
          <w:lang w:val="en-US"/>
        </w:rPr>
        <w:fldChar w:fldCharType="separate"/>
      </w:r>
      <w:r w:rsidR="00D95BB6" w:rsidRPr="00D95BB6">
        <w:rPr>
          <w:rFonts w:ascii="Times New Roman" w:hAnsi="Times New Roman" w:cs="Times New Roman"/>
          <w:noProof/>
          <w:lang w:val="en-US"/>
        </w:rPr>
        <w:t>[13]</w:t>
      </w:r>
      <w:r w:rsidR="00D95BB6">
        <w:rPr>
          <w:rFonts w:ascii="Times New Roman" w:hAnsi="Times New Roman" w:cs="Times New Roman"/>
          <w:lang w:val="en-US"/>
        </w:rPr>
        <w:fldChar w:fldCharType="end"/>
      </w:r>
      <w:r w:rsidR="00C003AA">
        <w:rPr>
          <w:rFonts w:ascii="Times New Roman" w:hAnsi="Times New Roman" w:cs="Times New Roman"/>
          <w:lang w:val="en-US"/>
        </w:rPr>
        <w:t xml:space="preserve">. Nonetheless, </w:t>
      </w:r>
      <w:r w:rsidR="0033789C">
        <w:rPr>
          <w:rFonts w:ascii="Times New Roman" w:hAnsi="Times New Roman" w:cs="Times New Roman"/>
          <w:lang w:val="en-US"/>
        </w:rPr>
        <w:t xml:space="preserve">anthropologic </w:t>
      </w:r>
      <w:r w:rsidR="00C003AA">
        <w:rPr>
          <w:rFonts w:ascii="Times New Roman" w:hAnsi="Times New Roman" w:cs="Times New Roman"/>
          <w:lang w:val="en-US"/>
        </w:rPr>
        <w:t>climate science</w:t>
      </w:r>
      <w:r w:rsidR="0033789C">
        <w:rPr>
          <w:rFonts w:ascii="Times New Roman" w:hAnsi="Times New Roman" w:cs="Times New Roman"/>
          <w:lang w:val="en-US"/>
        </w:rPr>
        <w:t xml:space="preserve"> denial</w:t>
      </w:r>
      <w:r w:rsidR="00C003AA">
        <w:rPr>
          <w:rFonts w:ascii="Times New Roman" w:hAnsi="Times New Roman" w:cs="Times New Roman"/>
          <w:lang w:val="en-US"/>
        </w:rPr>
        <w:t xml:space="preserve"> </w:t>
      </w:r>
      <w:r w:rsidR="0033789C">
        <w:rPr>
          <w:rFonts w:ascii="Times New Roman" w:hAnsi="Times New Roman" w:cs="Times New Roman"/>
          <w:lang w:val="en-US"/>
        </w:rPr>
        <w:t>persists</w:t>
      </w:r>
      <w:r w:rsidR="00C003AA">
        <w:rPr>
          <w:rFonts w:ascii="Times New Roman" w:hAnsi="Times New Roman" w:cs="Times New Roman"/>
          <w:lang w:val="en-US"/>
        </w:rPr>
        <w:t xml:space="preserve"> among the </w:t>
      </w:r>
      <w:r w:rsidR="0048139F">
        <w:rPr>
          <w:rFonts w:ascii="Times New Roman" w:hAnsi="Times New Roman" w:cs="Times New Roman"/>
          <w:lang w:val="en-US"/>
        </w:rPr>
        <w:t>public</w:t>
      </w:r>
      <w:r w:rsidR="00C003AA">
        <w:rPr>
          <w:rFonts w:ascii="Times New Roman" w:hAnsi="Times New Roman" w:cs="Times New Roman"/>
          <w:lang w:val="en-US"/>
        </w:rPr>
        <w:t xml:space="preserve">—either because </w:t>
      </w:r>
      <w:r w:rsidR="0033789C">
        <w:rPr>
          <w:rFonts w:ascii="Times New Roman" w:hAnsi="Times New Roman" w:cs="Times New Roman"/>
          <w:lang w:val="en-US"/>
        </w:rPr>
        <w:t xml:space="preserve">of </w:t>
      </w:r>
      <w:r w:rsidR="00C003AA">
        <w:rPr>
          <w:rFonts w:ascii="Times New Roman" w:hAnsi="Times New Roman" w:cs="Times New Roman"/>
          <w:lang w:val="en-US"/>
        </w:rPr>
        <w:t xml:space="preserve">lack </w:t>
      </w:r>
      <w:ins w:id="10" w:author="Autor">
        <w:r w:rsidR="00AB3C16">
          <w:rPr>
            <w:rFonts w:ascii="Times New Roman" w:hAnsi="Times New Roman" w:cs="Times New Roman"/>
            <w:lang w:val="en-US"/>
          </w:rPr>
          <w:t xml:space="preserve">of </w:t>
        </w:r>
      </w:ins>
      <w:r w:rsidR="00C003AA">
        <w:rPr>
          <w:rFonts w:ascii="Times New Roman" w:hAnsi="Times New Roman" w:cs="Times New Roman"/>
          <w:lang w:val="en-US"/>
        </w:rPr>
        <w:t>sufficient</w:t>
      </w:r>
      <w:r w:rsidR="0033789C">
        <w:rPr>
          <w:rFonts w:ascii="Times New Roman" w:hAnsi="Times New Roman" w:cs="Times New Roman"/>
          <w:lang w:val="en-US"/>
        </w:rPr>
        <w:t xml:space="preserve"> </w:t>
      </w:r>
      <w:del w:id="11" w:author="Autor">
        <w:r w:rsidR="0033789C" w:rsidDel="00AB3C16">
          <w:rPr>
            <w:rFonts w:ascii="Times New Roman" w:hAnsi="Times New Roman" w:cs="Times New Roman"/>
            <w:lang w:val="en-US"/>
          </w:rPr>
          <w:delText>of</w:delText>
        </w:r>
        <w:r w:rsidR="00C003AA" w:rsidDel="00AB3C16">
          <w:rPr>
            <w:rFonts w:ascii="Times New Roman" w:hAnsi="Times New Roman" w:cs="Times New Roman"/>
            <w:lang w:val="en-US"/>
          </w:rPr>
          <w:delText xml:space="preserve"> </w:delText>
        </w:r>
      </w:del>
      <w:r w:rsidR="00C003AA">
        <w:rPr>
          <w:rFonts w:ascii="Times New Roman" w:hAnsi="Times New Roman" w:cs="Times New Roman"/>
          <w:lang w:val="en-US"/>
        </w:rPr>
        <w:t>information</w:t>
      </w:r>
      <w:r w:rsidR="0033789C">
        <w:rPr>
          <w:rFonts w:ascii="Times New Roman" w:hAnsi="Times New Roman" w:cs="Times New Roman"/>
          <w:lang w:val="en-US"/>
        </w:rPr>
        <w:t>, poor</w:t>
      </w:r>
      <w:r w:rsidR="00C003AA">
        <w:rPr>
          <w:rFonts w:ascii="Times New Roman" w:hAnsi="Times New Roman" w:cs="Times New Roman"/>
          <w:lang w:val="en-US"/>
        </w:rPr>
        <w:t xml:space="preserve"> </w:t>
      </w:r>
      <w:r w:rsidR="00D75EDD">
        <w:rPr>
          <w:rFonts w:ascii="Times New Roman" w:hAnsi="Times New Roman" w:cs="Times New Roman"/>
          <w:lang w:val="en-US"/>
        </w:rPr>
        <w:t>understanding</w:t>
      </w:r>
      <w:r w:rsidR="00C439E4">
        <w:rPr>
          <w:rFonts w:ascii="Times New Roman" w:hAnsi="Times New Roman" w:cs="Times New Roman"/>
          <w:lang w:val="en-US"/>
        </w:rPr>
        <w:t xml:space="preserve"> o</w:t>
      </w:r>
      <w:r w:rsidR="0033789C">
        <w:rPr>
          <w:rFonts w:ascii="Times New Roman" w:hAnsi="Times New Roman" w:cs="Times New Roman"/>
          <w:lang w:val="en-US"/>
        </w:rPr>
        <w:t>f</w:t>
      </w:r>
      <w:r w:rsidR="00C439E4">
        <w:rPr>
          <w:rFonts w:ascii="Times New Roman" w:hAnsi="Times New Roman" w:cs="Times New Roman"/>
          <w:lang w:val="en-US"/>
        </w:rPr>
        <w:t xml:space="preserve"> the matter</w:t>
      </w:r>
      <w:r w:rsidR="0033789C">
        <w:rPr>
          <w:rFonts w:ascii="Times New Roman" w:hAnsi="Times New Roman" w:cs="Times New Roman"/>
          <w:lang w:val="en-US"/>
        </w:rPr>
        <w:t>,</w:t>
      </w:r>
      <w:r w:rsidR="00C003AA">
        <w:rPr>
          <w:rFonts w:ascii="Times New Roman" w:hAnsi="Times New Roman" w:cs="Times New Roman"/>
          <w:lang w:val="en-US"/>
        </w:rPr>
        <w:t xml:space="preserve"> or because they associate climate science with conspiracy theories (e.g., willful ignorance).</w:t>
      </w:r>
      <w:r w:rsidR="00C439E4">
        <w:rPr>
          <w:rFonts w:ascii="Times New Roman" w:hAnsi="Times New Roman" w:cs="Times New Roman"/>
          <w:lang w:val="en-US"/>
        </w:rPr>
        <w:t xml:space="preserve"> For instance, recent survey data from Africa suggests that</w:t>
      </w:r>
      <w:r w:rsidR="00847CCD">
        <w:rPr>
          <w:rFonts w:ascii="Times New Roman" w:hAnsi="Times New Roman" w:cs="Times New Roman"/>
          <w:lang w:val="en-US"/>
        </w:rPr>
        <w:t xml:space="preserve"> only</w:t>
      </w:r>
      <w:r w:rsidR="00C439E4">
        <w:rPr>
          <w:rFonts w:ascii="Times New Roman" w:hAnsi="Times New Roman" w:cs="Times New Roman"/>
          <w:lang w:val="en-US"/>
        </w:rPr>
        <w:t xml:space="preserve"> </w:t>
      </w:r>
      <w:r w:rsidR="00847CCD">
        <w:rPr>
          <w:rFonts w:ascii="Times New Roman" w:hAnsi="Times New Roman" w:cs="Times New Roman"/>
          <w:lang w:val="en-US"/>
        </w:rPr>
        <w:t xml:space="preserve">56 </w:t>
      </w:r>
      <w:r w:rsidR="00D75EDD">
        <w:rPr>
          <w:rFonts w:ascii="Times New Roman" w:hAnsi="Times New Roman" w:cs="Times New Roman"/>
          <w:lang w:val="en-US"/>
        </w:rPr>
        <w:t>%</w:t>
      </w:r>
      <w:r w:rsidR="00C439E4">
        <w:rPr>
          <w:rFonts w:ascii="Times New Roman" w:hAnsi="Times New Roman" w:cs="Times New Roman"/>
          <w:lang w:val="en-US"/>
        </w:rPr>
        <w:t xml:space="preserve"> of the continent’s population ha</w:t>
      </w:r>
      <w:r w:rsidR="00707A8D">
        <w:rPr>
          <w:rFonts w:ascii="Times New Roman" w:hAnsi="Times New Roman" w:cs="Times New Roman"/>
          <w:lang w:val="en-US"/>
        </w:rPr>
        <w:t>ve</w:t>
      </w:r>
      <w:r w:rsidR="00C439E4">
        <w:rPr>
          <w:rFonts w:ascii="Times New Roman" w:hAnsi="Times New Roman" w:cs="Times New Roman"/>
          <w:lang w:val="en-US"/>
        </w:rPr>
        <w:t xml:space="preserve"> heard about climate change</w:t>
      </w:r>
      <w:r w:rsidR="00847CCD">
        <w:rPr>
          <w:rFonts w:ascii="Times New Roman" w:hAnsi="Times New Roman" w:cs="Times New Roman"/>
          <w:lang w:val="en-US"/>
        </w:rPr>
        <w:t xml:space="preserve"> and about 20% believe that ordinary citizens can do nothing to stop climate change</w:t>
      </w:r>
      <w:r w:rsidR="00022CE9">
        <w:rPr>
          <w:rFonts w:ascii="Times New Roman" w:hAnsi="Times New Roman" w:cs="Times New Roman"/>
          <w:lang w:val="en-US"/>
        </w:rPr>
        <w:t xml:space="preserve"> </w:t>
      </w:r>
      <w:r w:rsidR="00022CE9">
        <w:rPr>
          <w:rFonts w:ascii="Times New Roman" w:hAnsi="Times New Roman" w:cs="Times New Roman"/>
          <w:lang w:val="en-US"/>
        </w:rPr>
        <w:fldChar w:fldCharType="begin" w:fldLock="1"/>
      </w:r>
      <w:r w:rsidR="00D150F7">
        <w:rPr>
          <w:rFonts w:ascii="Times New Roman" w:hAnsi="Times New Roman" w:cs="Times New Roman"/>
          <w:lang w:val="en-US"/>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sidR="00022CE9">
        <w:rPr>
          <w:rFonts w:ascii="Times New Roman" w:hAnsi="Times New Roman" w:cs="Times New Roman"/>
          <w:lang w:val="en-US"/>
        </w:rPr>
        <w:fldChar w:fldCharType="separate"/>
      </w:r>
      <w:r w:rsidR="00022CE9" w:rsidRPr="00022CE9">
        <w:rPr>
          <w:rFonts w:ascii="Times New Roman" w:hAnsi="Times New Roman" w:cs="Times New Roman"/>
          <w:noProof/>
          <w:lang w:val="en-US"/>
        </w:rPr>
        <w:t>[7]</w:t>
      </w:r>
      <w:r w:rsidR="00022CE9">
        <w:rPr>
          <w:rFonts w:ascii="Times New Roman" w:hAnsi="Times New Roman" w:cs="Times New Roman"/>
          <w:lang w:val="en-US"/>
        </w:rPr>
        <w:fldChar w:fldCharType="end"/>
      </w:r>
      <w:r w:rsidR="00C439E4">
        <w:rPr>
          <w:rFonts w:ascii="Times New Roman" w:hAnsi="Times New Roman" w:cs="Times New Roman"/>
          <w:lang w:val="en-US"/>
        </w:rPr>
        <w:t>.</w:t>
      </w:r>
      <w:r w:rsidR="00DD2146">
        <w:rPr>
          <w:rFonts w:ascii="Times New Roman" w:hAnsi="Times New Roman" w:cs="Times New Roman"/>
          <w:lang w:val="en-US"/>
        </w:rPr>
        <w:t xml:space="preserve"> </w:t>
      </w:r>
      <w:r w:rsidR="00D95BB6">
        <w:rPr>
          <w:rFonts w:ascii="Times New Roman" w:hAnsi="Times New Roman" w:cs="Times New Roman"/>
          <w:lang w:val="en-US"/>
        </w:rPr>
        <w:t>Why do these disbeliefs persist, or in other words, w</w:t>
      </w:r>
      <w:r w:rsidR="003E1FD1">
        <w:rPr>
          <w:rFonts w:ascii="Times New Roman" w:hAnsi="Times New Roman" w:cs="Times New Roman"/>
          <w:lang w:val="en-US"/>
        </w:rPr>
        <w:t xml:space="preserve">hat shapes </w:t>
      </w:r>
      <w:r w:rsidR="00D95BB6">
        <w:rPr>
          <w:rFonts w:ascii="Times New Roman" w:hAnsi="Times New Roman" w:cs="Times New Roman"/>
          <w:lang w:val="en-US"/>
        </w:rPr>
        <w:t xml:space="preserve">individual </w:t>
      </w:r>
      <w:r w:rsidR="003E1FD1">
        <w:rPr>
          <w:rFonts w:ascii="Times New Roman" w:hAnsi="Times New Roman" w:cs="Times New Roman"/>
          <w:lang w:val="en-US"/>
        </w:rPr>
        <w:t xml:space="preserve">climate change beliefs? </w:t>
      </w:r>
      <w:r w:rsidR="009557FE">
        <w:rPr>
          <w:rFonts w:ascii="Times New Roman" w:hAnsi="Times New Roman" w:cs="Times New Roman"/>
          <w:lang w:val="en-US"/>
        </w:rPr>
        <w:t xml:space="preserve">A growing number of interdisciplinary studies </w:t>
      </w:r>
      <w:r w:rsidR="008A0A77">
        <w:rPr>
          <w:rFonts w:ascii="Times New Roman" w:hAnsi="Times New Roman" w:cs="Times New Roman"/>
          <w:lang w:val="en-US"/>
        </w:rPr>
        <w:t>suggest</w:t>
      </w:r>
      <w:r w:rsidR="009557FE">
        <w:rPr>
          <w:rFonts w:ascii="Times New Roman" w:hAnsi="Times New Roman" w:cs="Times New Roman"/>
          <w:lang w:val="en-US"/>
        </w:rPr>
        <w:t xml:space="preserve"> </w:t>
      </w:r>
      <w:r w:rsidR="008A0A77">
        <w:rPr>
          <w:rFonts w:ascii="Times New Roman" w:hAnsi="Times New Roman" w:cs="Times New Roman"/>
          <w:lang w:val="en-US"/>
        </w:rPr>
        <w:t xml:space="preserve">four </w:t>
      </w:r>
      <w:r w:rsidR="003E1FD1">
        <w:rPr>
          <w:rFonts w:ascii="Times New Roman" w:hAnsi="Times New Roman" w:cs="Times New Roman"/>
          <w:lang w:val="en-US"/>
        </w:rPr>
        <w:t>possible answers.</w:t>
      </w:r>
      <w:r w:rsidR="009557FE">
        <w:rPr>
          <w:rFonts w:ascii="Times New Roman" w:hAnsi="Times New Roman" w:cs="Times New Roman"/>
          <w:lang w:val="en-US"/>
        </w:rPr>
        <w:t xml:space="preserve"> </w:t>
      </w:r>
      <w:r w:rsidR="008A0A77">
        <w:rPr>
          <w:rFonts w:ascii="Times New Roman" w:hAnsi="Times New Roman" w:cs="Times New Roman"/>
          <w:lang w:val="en-US"/>
        </w:rPr>
        <w:t>First,</w:t>
      </w:r>
      <w:r w:rsidR="009557FE">
        <w:rPr>
          <w:rFonts w:ascii="Times New Roman" w:hAnsi="Times New Roman" w:cs="Times New Roman"/>
          <w:lang w:val="en-US"/>
        </w:rPr>
        <w:t xml:space="preserve"> </w:t>
      </w:r>
      <w:r w:rsidR="008A0A77">
        <w:rPr>
          <w:rFonts w:ascii="Times New Roman" w:hAnsi="Times New Roman" w:cs="Times New Roman"/>
          <w:lang w:val="en-US"/>
        </w:rPr>
        <w:t xml:space="preserve">despite the growing availability of </w:t>
      </w:r>
      <w:r w:rsidR="004F5D9A">
        <w:rPr>
          <w:rFonts w:ascii="Times New Roman" w:hAnsi="Times New Roman" w:cs="Times New Roman"/>
          <w:lang w:val="en-US"/>
        </w:rPr>
        <w:t>c</w:t>
      </w:r>
      <w:r w:rsidR="009557FE">
        <w:rPr>
          <w:rFonts w:ascii="Times New Roman" w:hAnsi="Times New Roman" w:cs="Times New Roman"/>
          <w:lang w:val="en-US"/>
        </w:rPr>
        <w:t>limate change information</w:t>
      </w:r>
      <w:r w:rsidR="008A0A77">
        <w:rPr>
          <w:rFonts w:ascii="Times New Roman" w:hAnsi="Times New Roman" w:cs="Times New Roman"/>
          <w:lang w:val="en-US"/>
        </w:rPr>
        <w:t xml:space="preserve"> much of it </w:t>
      </w:r>
      <w:r w:rsidR="009557FE">
        <w:rPr>
          <w:rFonts w:ascii="Times New Roman" w:hAnsi="Times New Roman" w:cs="Times New Roman"/>
          <w:lang w:val="en-US"/>
        </w:rPr>
        <w:t>remains inaccessible for many who do not understand or are not able to reach it</w:t>
      </w:r>
      <w:r w:rsidR="008A0A77">
        <w:rPr>
          <w:rFonts w:ascii="Times New Roman" w:hAnsi="Times New Roman" w:cs="Times New Roman"/>
          <w:lang w:val="en-US"/>
        </w:rPr>
        <w:t>.</w:t>
      </w:r>
      <w:r w:rsidR="009557FE">
        <w:rPr>
          <w:rFonts w:ascii="Times New Roman" w:hAnsi="Times New Roman" w:cs="Times New Roman"/>
          <w:lang w:val="en-US"/>
        </w:rPr>
        <w:t xml:space="preserve"> </w:t>
      </w:r>
      <w:r w:rsidR="008A0A77">
        <w:rPr>
          <w:rFonts w:ascii="Times New Roman" w:hAnsi="Times New Roman" w:cs="Times New Roman"/>
          <w:lang w:val="en-US"/>
        </w:rPr>
        <w:t>Second,</w:t>
      </w:r>
      <w:r w:rsidR="009557FE">
        <w:rPr>
          <w:rFonts w:ascii="Times New Roman" w:hAnsi="Times New Roman" w:cs="Times New Roman"/>
          <w:lang w:val="en-US"/>
        </w:rPr>
        <w:t xml:space="preserve"> </w:t>
      </w:r>
      <w:r w:rsidR="004F5D9A">
        <w:rPr>
          <w:rFonts w:ascii="Times New Roman" w:hAnsi="Times New Roman" w:cs="Times New Roman"/>
          <w:lang w:val="en-US"/>
        </w:rPr>
        <w:t>d</w:t>
      </w:r>
      <w:r w:rsidR="009557FE">
        <w:rPr>
          <w:rFonts w:ascii="Times New Roman" w:hAnsi="Times New Roman" w:cs="Times New Roman"/>
          <w:lang w:val="en-US"/>
        </w:rPr>
        <w:t xml:space="preserve">espite </w:t>
      </w:r>
      <w:r w:rsidR="0080534D">
        <w:rPr>
          <w:rFonts w:ascii="Times New Roman" w:hAnsi="Times New Roman" w:cs="Times New Roman"/>
          <w:lang w:val="en-US"/>
        </w:rPr>
        <w:t>having access to climate change information</w:t>
      </w:r>
      <w:r w:rsidR="00707A8D">
        <w:rPr>
          <w:rFonts w:ascii="Times New Roman" w:hAnsi="Times New Roman" w:cs="Times New Roman"/>
          <w:lang w:val="en-US"/>
        </w:rPr>
        <w:t>,</w:t>
      </w:r>
      <w:r w:rsidR="0080534D">
        <w:rPr>
          <w:rFonts w:ascii="Times New Roman" w:hAnsi="Times New Roman" w:cs="Times New Roman"/>
          <w:lang w:val="en-US"/>
        </w:rPr>
        <w:t xml:space="preserve"> </w:t>
      </w:r>
      <w:r w:rsidR="0080534D">
        <w:rPr>
          <w:rFonts w:ascii="Times New Roman" w:hAnsi="Times New Roman" w:cs="Times New Roman"/>
          <w:lang w:val="en-US"/>
        </w:rPr>
        <w:lastRenderedPageBreak/>
        <w:t>people’s religious beliefs or political ideology</w:t>
      </w:r>
      <w:r w:rsidR="0033789C">
        <w:rPr>
          <w:rFonts w:ascii="Times New Roman" w:hAnsi="Times New Roman" w:cs="Times New Roman"/>
          <w:lang w:val="en-US"/>
        </w:rPr>
        <w:t xml:space="preserve"> can</w:t>
      </w:r>
      <w:r w:rsidR="0080534D">
        <w:rPr>
          <w:rFonts w:ascii="Times New Roman" w:hAnsi="Times New Roman" w:cs="Times New Roman"/>
          <w:lang w:val="en-US"/>
        </w:rPr>
        <w:t xml:space="preserve"> lead to a clash that often results in a biased interpretation of facts. </w:t>
      </w:r>
      <w:r w:rsidR="009557FE">
        <w:rPr>
          <w:rFonts w:ascii="Times New Roman" w:hAnsi="Times New Roman" w:cs="Times New Roman"/>
          <w:lang w:val="en-US"/>
        </w:rPr>
        <w:t xml:space="preserve"> </w:t>
      </w:r>
      <w:r w:rsidR="0080534D">
        <w:rPr>
          <w:rFonts w:ascii="Times New Roman" w:hAnsi="Times New Roman" w:cs="Times New Roman"/>
          <w:lang w:val="en-US"/>
        </w:rPr>
        <w:t>Third,</w:t>
      </w:r>
      <w:r w:rsidR="009557FE">
        <w:rPr>
          <w:rFonts w:ascii="Times New Roman" w:hAnsi="Times New Roman" w:cs="Times New Roman"/>
          <w:lang w:val="en-US"/>
        </w:rPr>
        <w:t xml:space="preserve"> </w:t>
      </w:r>
      <w:ins w:id="12" w:author="Autor">
        <w:r w:rsidR="0097418D">
          <w:rPr>
            <w:rFonts w:ascii="Times New Roman" w:hAnsi="Times New Roman" w:cs="Times New Roman"/>
            <w:lang w:val="en-US"/>
          </w:rPr>
          <w:t xml:space="preserve">scientific </w:t>
        </w:r>
      </w:ins>
      <w:r w:rsidR="004F5D9A">
        <w:rPr>
          <w:rFonts w:ascii="Times New Roman" w:hAnsi="Times New Roman" w:cs="Times New Roman"/>
          <w:lang w:val="en-US"/>
        </w:rPr>
        <w:t>information about climate change is too abstract,</w:t>
      </w:r>
      <w:r w:rsidR="0080534D">
        <w:rPr>
          <w:rFonts w:ascii="Times New Roman" w:hAnsi="Times New Roman" w:cs="Times New Roman"/>
          <w:lang w:val="en-US"/>
        </w:rPr>
        <w:t xml:space="preserve"> leaving people to interpret climate change trough their own personal experience</w:t>
      </w:r>
      <w:r w:rsidR="00225D52">
        <w:rPr>
          <w:rFonts w:ascii="Times New Roman" w:hAnsi="Times New Roman" w:cs="Times New Roman"/>
          <w:lang w:val="en-US"/>
        </w:rPr>
        <w:t xml:space="preserve"> with local climate</w:t>
      </w:r>
      <w:r w:rsidR="0080534D">
        <w:rPr>
          <w:rFonts w:ascii="Times New Roman" w:hAnsi="Times New Roman" w:cs="Times New Roman"/>
          <w:lang w:val="en-US"/>
        </w:rPr>
        <w:t>.</w:t>
      </w:r>
      <w:r w:rsidR="004F5D9A">
        <w:rPr>
          <w:rFonts w:ascii="Times New Roman" w:hAnsi="Times New Roman" w:cs="Times New Roman"/>
          <w:lang w:val="en-US"/>
        </w:rPr>
        <w:t xml:space="preserve"> </w:t>
      </w:r>
      <w:r w:rsidR="0080534D">
        <w:rPr>
          <w:rFonts w:ascii="Times New Roman" w:hAnsi="Times New Roman" w:cs="Times New Roman"/>
          <w:lang w:val="en-US"/>
        </w:rPr>
        <w:t>Finally,</w:t>
      </w:r>
      <w:r w:rsidR="004F5D9A">
        <w:rPr>
          <w:rFonts w:ascii="Times New Roman" w:hAnsi="Times New Roman" w:cs="Times New Roman"/>
          <w:lang w:val="en-US"/>
        </w:rPr>
        <w:t xml:space="preserve"> people have</w:t>
      </w:r>
      <w:r w:rsidR="0080534D">
        <w:rPr>
          <w:rFonts w:ascii="Times New Roman" w:hAnsi="Times New Roman" w:cs="Times New Roman"/>
          <w:lang w:val="en-US"/>
        </w:rPr>
        <w:t xml:space="preserve"> a “finite pool of worry”—m</w:t>
      </w:r>
      <w:r w:rsidR="004F5D9A">
        <w:rPr>
          <w:rFonts w:ascii="Times New Roman" w:hAnsi="Times New Roman" w:cs="Times New Roman"/>
          <w:lang w:val="en-US"/>
        </w:rPr>
        <w:t>ore urgent concerns than climate change</w:t>
      </w:r>
      <w:r w:rsidR="0080534D">
        <w:rPr>
          <w:rFonts w:ascii="Times New Roman" w:hAnsi="Times New Roman" w:cs="Times New Roman"/>
          <w:lang w:val="en-US"/>
        </w:rPr>
        <w:t xml:space="preserve">—pushing climate change concerns to the backburner. </w:t>
      </w:r>
      <w:r w:rsidR="004F5D9A">
        <w:rPr>
          <w:rFonts w:ascii="Times New Roman" w:hAnsi="Times New Roman" w:cs="Times New Roman"/>
          <w:lang w:val="en-US"/>
        </w:rPr>
        <w:t xml:space="preserve"> </w:t>
      </w:r>
    </w:p>
    <w:p w14:paraId="5F3596A4" w14:textId="355AFA7B" w:rsidR="00B32144" w:rsidRDefault="00B32144" w:rsidP="00D66AF8">
      <w:pPr>
        <w:spacing w:line="480" w:lineRule="auto"/>
        <w:jc w:val="both"/>
        <w:rPr>
          <w:rFonts w:ascii="Times New Roman" w:hAnsi="Times New Roman" w:cs="Times New Roman"/>
          <w:lang w:val="en-US"/>
        </w:rPr>
      </w:pPr>
    </w:p>
    <w:p w14:paraId="5A45F076" w14:textId="2F1DFBC9" w:rsidR="005810F6" w:rsidRPr="007A72E9" w:rsidRDefault="00D150F7" w:rsidP="00D66AF8">
      <w:pPr>
        <w:spacing w:line="480" w:lineRule="auto"/>
        <w:jc w:val="both"/>
        <w:rPr>
          <w:rFonts w:ascii="Times New Roman" w:hAnsi="Times New Roman" w:cs="Times New Roman"/>
          <w:b/>
          <w:bCs/>
          <w:sz w:val="28"/>
          <w:szCs w:val="28"/>
          <w:lang w:val="en-US"/>
        </w:rPr>
      </w:pPr>
      <w:r w:rsidRPr="007A72E9">
        <w:rPr>
          <w:rFonts w:ascii="Times New Roman" w:hAnsi="Times New Roman" w:cs="Times New Roman"/>
          <w:b/>
          <w:bCs/>
          <w:sz w:val="28"/>
          <w:szCs w:val="28"/>
          <w:lang w:val="en-US"/>
        </w:rPr>
        <w:t>Barriers to c</w:t>
      </w:r>
      <w:r w:rsidR="004474DF" w:rsidRPr="007A72E9">
        <w:rPr>
          <w:rFonts w:ascii="Times New Roman" w:hAnsi="Times New Roman" w:cs="Times New Roman"/>
          <w:b/>
          <w:bCs/>
          <w:sz w:val="28"/>
          <w:szCs w:val="28"/>
          <w:lang w:val="en-US"/>
        </w:rPr>
        <w:t>limate</w:t>
      </w:r>
      <w:r w:rsidR="003E1FD1" w:rsidRPr="007A72E9">
        <w:rPr>
          <w:rFonts w:ascii="Times New Roman" w:hAnsi="Times New Roman" w:cs="Times New Roman"/>
          <w:b/>
          <w:bCs/>
          <w:sz w:val="28"/>
          <w:szCs w:val="28"/>
          <w:lang w:val="en-US"/>
        </w:rPr>
        <w:t xml:space="preserve"> change</w:t>
      </w:r>
      <w:r w:rsidR="004474DF" w:rsidRPr="007A72E9">
        <w:rPr>
          <w:rFonts w:ascii="Times New Roman" w:hAnsi="Times New Roman" w:cs="Times New Roman"/>
          <w:b/>
          <w:bCs/>
          <w:sz w:val="28"/>
          <w:szCs w:val="28"/>
          <w:lang w:val="en-US"/>
        </w:rPr>
        <w:t xml:space="preserve"> i</w:t>
      </w:r>
      <w:r w:rsidR="00B32144" w:rsidRPr="007A72E9">
        <w:rPr>
          <w:rFonts w:ascii="Times New Roman" w:hAnsi="Times New Roman" w:cs="Times New Roman"/>
          <w:b/>
          <w:bCs/>
          <w:sz w:val="28"/>
          <w:szCs w:val="28"/>
          <w:lang w:val="en-US"/>
        </w:rPr>
        <w:t>nformation</w:t>
      </w:r>
      <w:r w:rsidR="00E56480" w:rsidRPr="007A72E9">
        <w:rPr>
          <w:rFonts w:ascii="Times New Roman" w:hAnsi="Times New Roman" w:cs="Times New Roman"/>
          <w:b/>
          <w:bCs/>
          <w:sz w:val="28"/>
          <w:szCs w:val="28"/>
          <w:lang w:val="en-US"/>
        </w:rPr>
        <w:t xml:space="preserve"> </w:t>
      </w:r>
    </w:p>
    <w:p w14:paraId="4907FFA6" w14:textId="2D27339C" w:rsidR="00B03A5D" w:rsidRDefault="003E1FD1" w:rsidP="00D66AF8">
      <w:pPr>
        <w:spacing w:line="480" w:lineRule="auto"/>
        <w:jc w:val="both"/>
        <w:rPr>
          <w:rFonts w:ascii="Times New Roman" w:hAnsi="Times New Roman" w:cs="Times New Roman"/>
          <w:lang w:val="en-US"/>
        </w:rPr>
      </w:pPr>
      <w:r>
        <w:rPr>
          <w:rFonts w:ascii="Times New Roman" w:hAnsi="Times New Roman" w:cs="Times New Roman"/>
          <w:lang w:val="en-US"/>
        </w:rPr>
        <w:t xml:space="preserve">This argument </w:t>
      </w:r>
      <w:r w:rsidR="006D3B57">
        <w:rPr>
          <w:rFonts w:ascii="Times New Roman" w:hAnsi="Times New Roman" w:cs="Times New Roman"/>
          <w:lang w:val="en-US"/>
        </w:rPr>
        <w:t>suggests</w:t>
      </w:r>
      <w:r>
        <w:rPr>
          <w:rFonts w:ascii="Times New Roman" w:hAnsi="Times New Roman" w:cs="Times New Roman"/>
          <w:lang w:val="en-US"/>
        </w:rPr>
        <w:t xml:space="preserve"> that</w:t>
      </w:r>
      <w:r w:rsidR="00B32144">
        <w:rPr>
          <w:rFonts w:ascii="Times New Roman" w:hAnsi="Times New Roman" w:cs="Times New Roman"/>
          <w:lang w:val="en-US"/>
        </w:rPr>
        <w:t xml:space="preserve"> individuals do not form correct beliefs about climate change because they </w:t>
      </w:r>
      <w:r w:rsidR="00B03A5D">
        <w:rPr>
          <w:rFonts w:ascii="Times New Roman" w:hAnsi="Times New Roman" w:cs="Times New Roman"/>
          <w:lang w:val="en-US"/>
        </w:rPr>
        <w:t xml:space="preserve">face </w:t>
      </w:r>
      <w:r w:rsidR="00E56480">
        <w:rPr>
          <w:rFonts w:ascii="Times New Roman" w:hAnsi="Times New Roman" w:cs="Times New Roman"/>
          <w:lang w:val="en-US"/>
        </w:rPr>
        <w:t xml:space="preserve">barriers to accessing climate information. For instance, not having a </w:t>
      </w:r>
      <w:r w:rsidR="00022CE9">
        <w:rPr>
          <w:rFonts w:ascii="Times New Roman" w:hAnsi="Times New Roman" w:cs="Times New Roman"/>
          <w:lang w:val="en-US"/>
        </w:rPr>
        <w:t>cell</w:t>
      </w:r>
      <w:r w:rsidR="00B022FB">
        <w:rPr>
          <w:rFonts w:ascii="Times New Roman" w:hAnsi="Times New Roman" w:cs="Times New Roman"/>
          <w:lang w:val="en-US"/>
        </w:rPr>
        <w:t>phone</w:t>
      </w:r>
      <w:r w:rsidR="00022CE9">
        <w:rPr>
          <w:rFonts w:ascii="Times New Roman" w:hAnsi="Times New Roman" w:cs="Times New Roman"/>
          <w:lang w:val="en-US"/>
        </w:rPr>
        <w:t xml:space="preserve"> or</w:t>
      </w:r>
      <w:r w:rsidR="00E56480">
        <w:rPr>
          <w:rFonts w:ascii="Times New Roman" w:hAnsi="Times New Roman" w:cs="Times New Roman"/>
          <w:lang w:val="en-US"/>
        </w:rPr>
        <w:t xml:space="preserve"> not having access to the internet</w:t>
      </w:r>
      <w:r w:rsidR="00022CE9">
        <w:rPr>
          <w:rFonts w:ascii="Times New Roman" w:hAnsi="Times New Roman" w:cs="Times New Roman"/>
          <w:lang w:val="en-US"/>
        </w:rPr>
        <w:t xml:space="preserve"> are</w:t>
      </w:r>
      <w:r w:rsidR="00E56480">
        <w:rPr>
          <w:rFonts w:ascii="Times New Roman" w:hAnsi="Times New Roman" w:cs="Times New Roman"/>
          <w:lang w:val="en-US"/>
        </w:rPr>
        <w:t xml:space="preserve"> important barrier</w:t>
      </w:r>
      <w:r w:rsidR="00022CE9">
        <w:rPr>
          <w:rFonts w:ascii="Times New Roman" w:hAnsi="Times New Roman" w:cs="Times New Roman"/>
          <w:lang w:val="en-US"/>
        </w:rPr>
        <w:t>s</w:t>
      </w:r>
      <w:r w:rsidR="00E56480">
        <w:rPr>
          <w:rFonts w:ascii="Times New Roman" w:hAnsi="Times New Roman" w:cs="Times New Roman"/>
          <w:lang w:val="en-US"/>
        </w:rPr>
        <w:t xml:space="preserve"> to discovering current debates, facts and stories about climate change</w:t>
      </w:r>
      <w:r w:rsidR="00022CE9">
        <w:rPr>
          <w:rFonts w:ascii="Times New Roman" w:hAnsi="Times New Roman" w:cs="Times New Roman"/>
          <w:lang w:val="en-US"/>
        </w:rPr>
        <w:t xml:space="preserve">, reducing the amount of information that can </w:t>
      </w:r>
      <w:r w:rsidR="00707A8D">
        <w:rPr>
          <w:rFonts w:ascii="Times New Roman" w:hAnsi="Times New Roman" w:cs="Times New Roman"/>
          <w:lang w:val="en-US"/>
        </w:rPr>
        <w:t>improve</w:t>
      </w:r>
      <w:r w:rsidR="00022CE9">
        <w:rPr>
          <w:rFonts w:ascii="Times New Roman" w:hAnsi="Times New Roman" w:cs="Times New Roman"/>
          <w:lang w:val="en-US"/>
        </w:rPr>
        <w:t xml:space="preserve"> CCB</w:t>
      </w:r>
      <w:r w:rsidR="00D75EDD">
        <w:rPr>
          <w:rFonts w:ascii="Times New Roman" w:hAnsi="Times New Roman" w:cs="Times New Roman"/>
          <w:lang w:val="en-US"/>
        </w:rPr>
        <w:t>s</w:t>
      </w:r>
      <w:r w:rsidR="00022CE9">
        <w:rPr>
          <w:rFonts w:ascii="Times New Roman" w:hAnsi="Times New Roman" w:cs="Times New Roman"/>
          <w:lang w:val="en-US"/>
        </w:rPr>
        <w:t xml:space="preserve"> </w:t>
      </w:r>
      <w:r w:rsidR="00022CE9">
        <w:rPr>
          <w:rFonts w:ascii="Times New Roman" w:hAnsi="Times New Roman" w:cs="Times New Roman"/>
          <w:lang w:val="en-US"/>
        </w:rPr>
        <w:fldChar w:fldCharType="begin" w:fldLock="1"/>
      </w:r>
      <w:r w:rsidR="00022CE9">
        <w:rPr>
          <w:rFonts w:ascii="Times New Roman" w:hAnsi="Times New Roman" w:cs="Times New Roman"/>
          <w:lang w:val="en-US"/>
        </w:rPr>
        <w:instrText>ADDIN CSL_CITATION {"citationItems":[{"id":"ITEM-1","itemData":{"DOI":"10.1038/s43247-021-00118-6","ISSN":"2662-4435","abstract":"Decades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Environment","id":"ITEM-1","issue":"1","issued":{"date-parts":[["2021","12","26"]]},"page":"51","publisher":"Nature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belief","type":"article-journal","volume":"2"},"uris":["http://www.mendeley.com/documents/?uuid=fb789c27-405d-3356-bc56-162b72a5f741"]},{"id":"ITEM-2","itemData":{"DOI":"10.1038/nclimate2728","ISSN":"17586798","abstract":"Climate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Change","id":"ITEM-2","issue":"11","issued":{"date-parts":[["2015","11","1"]]},"page":"1014-1020","publisher":"Nature Publishing Group","title":"Predictors of public climate change awareness and risk perception around the world","type":"article-journal","volume":"5"},"uris":["http://www.mendeley.com/documents/?uuid=947f6465-8014-3de1-ad9c-e2a1c77aae30"]}],"mendeley":{"formattedCitation":"[11,12]","plainTextFormattedCitation":"[11,12]","previouslyFormattedCitation":"[11,12]"},"properties":{"noteIndex":0},"schema":"https://github.com/citation-style-language/schema/raw/master/csl-citation.json"}</w:instrText>
      </w:r>
      <w:r w:rsidR="00022CE9">
        <w:rPr>
          <w:rFonts w:ascii="Times New Roman" w:hAnsi="Times New Roman" w:cs="Times New Roman"/>
          <w:lang w:val="en-US"/>
        </w:rPr>
        <w:fldChar w:fldCharType="separate"/>
      </w:r>
      <w:r w:rsidR="00022CE9" w:rsidRPr="00022CE9">
        <w:rPr>
          <w:rFonts w:ascii="Times New Roman" w:hAnsi="Times New Roman" w:cs="Times New Roman"/>
          <w:noProof/>
          <w:lang w:val="en-US"/>
        </w:rPr>
        <w:t>[11,12]</w:t>
      </w:r>
      <w:r w:rsidR="00022CE9">
        <w:rPr>
          <w:rFonts w:ascii="Times New Roman" w:hAnsi="Times New Roman" w:cs="Times New Roman"/>
          <w:lang w:val="en-US"/>
        </w:rPr>
        <w:fldChar w:fldCharType="end"/>
      </w:r>
      <w:r w:rsidR="00022CE9">
        <w:rPr>
          <w:rFonts w:ascii="Times New Roman" w:hAnsi="Times New Roman" w:cs="Times New Roman"/>
          <w:lang w:val="en-US"/>
        </w:rPr>
        <w:t xml:space="preserve">. Similar </w:t>
      </w:r>
      <w:r w:rsidR="006D4F62">
        <w:rPr>
          <w:rFonts w:ascii="Times New Roman" w:hAnsi="Times New Roman" w:cs="Times New Roman"/>
          <w:lang w:val="en-US"/>
        </w:rPr>
        <w:t>studies</w:t>
      </w:r>
      <w:r w:rsidR="00022CE9">
        <w:rPr>
          <w:rFonts w:ascii="Times New Roman" w:hAnsi="Times New Roman" w:cs="Times New Roman"/>
          <w:lang w:val="en-US"/>
        </w:rPr>
        <w:t xml:space="preserve"> indicate the importance</w:t>
      </w:r>
      <w:r w:rsidR="006D4F62">
        <w:rPr>
          <w:rFonts w:ascii="Times New Roman" w:hAnsi="Times New Roman" w:cs="Times New Roman"/>
          <w:lang w:val="en-US"/>
        </w:rPr>
        <w:t xml:space="preserve"> of </w:t>
      </w:r>
      <w:r w:rsidR="00022CE9">
        <w:rPr>
          <w:rFonts w:ascii="Times New Roman" w:hAnsi="Times New Roman" w:cs="Times New Roman"/>
          <w:lang w:val="en-US"/>
        </w:rPr>
        <w:t>social media</w:t>
      </w:r>
      <w:r w:rsidR="006D4F62">
        <w:rPr>
          <w:rFonts w:ascii="Times New Roman" w:hAnsi="Times New Roman" w:cs="Times New Roman"/>
          <w:lang w:val="en-US"/>
        </w:rPr>
        <w:t xml:space="preserve"> platforms</w:t>
      </w:r>
      <w:r w:rsidR="00707A8D">
        <w:rPr>
          <w:rFonts w:ascii="Times New Roman" w:hAnsi="Times New Roman" w:cs="Times New Roman"/>
          <w:lang w:val="en-US"/>
        </w:rPr>
        <w:t xml:space="preserve"> as </w:t>
      </w:r>
      <w:r w:rsidR="00AF2A96">
        <w:rPr>
          <w:rFonts w:ascii="Times New Roman" w:hAnsi="Times New Roman" w:cs="Times New Roman"/>
          <w:lang w:val="en-US"/>
        </w:rPr>
        <w:t xml:space="preserve">forums for climate debates among the public </w:t>
      </w:r>
      <w:r w:rsidR="00D150F7">
        <w:rPr>
          <w:rFonts w:ascii="Times New Roman" w:hAnsi="Times New Roman" w:cs="Times New Roman"/>
          <w:lang w:val="en-US"/>
        </w:rPr>
        <w:fldChar w:fldCharType="begin" w:fldLock="1"/>
      </w:r>
      <w:r w:rsidR="00DB11CB">
        <w:rPr>
          <w:rFonts w:ascii="Times New Roman" w:hAnsi="Times New Roman" w:cs="Times New Roman"/>
          <w:lang w:val="en-US"/>
        </w:rPr>
        <w:instrText>ADDIN CSL_CITATION {"citationItems":[{"id":"ITEM-1","itemData":{"DOI":"10.1073/pnas.1816541116","ISSN":"10916490","PMID":"30804179","abstract":"The changing global climate is producing increasingly unusual weather relative to preindustrial conditions. In an absolute sense, these changing conditions constitute direct evidence of anthropogenic climate change. However, human evaluation of weather as either normal or abnormal will also be influenced by a range of factors including expectations, memory limitations, and cognitive biases. Here we show that experience of weather in recent years- rather than longer historical periods-determines the climatic baseline against which current weather is evaluated, potentially obscuring public recognition of anthropogenic climate change. We employ variation in decadal trends in temperature at weekly and county resolution over the continental United States, combined with discussion of the weather drawn from over 2 billion social media posts. These data indicate that the remarkability of particular temperatures changes rapidly with repeated exposure. Using sentiment analysis tools, we provide evidence for a \"boiling frog\" effect: The declining noteworthiness of historically extreme temperatures is not accompanied by a decline in the negative sentiment that they induce, indicating that social normalization of extreme conditions rather than adaptation is driving these results. Using climate model projections we show that, despite large increases in absolute temperature, anomalies relative to our empirically estimated shifting baseline are small and not clearly distinguishable from zero throughout the 21st century.","author":[{"dropping-particle":"","family":"Moore","given":"Frances C.","non-dropping-particle":"","parse-names":false,"suffix":""},{"dropping-particle":"","family":"Obradovich","given":"Nick","non-dropping-particle":"","parse-names":false,"suffix":""},{"dropping-particle":"","family":"Lehner","given":"Flavio","non-dropping-particle":"","parse-names":false,"suffix":""},{"dropping-particle":"","family":"Baylis","given":"Patrick","non-dropping-particle":"","parse-names":false,"suffix":""}],"container-title":"Proceedings of the National Academy of Sciences of the United States of America","id":"ITEM-1","issue":"11","issued":{"date-parts":[["2019","3","12"]]},"page":"4905-4910","publisher":"National Academy of Sciences","title":"Rapidly declining remarkability of temperature anomalies may obscure public perception of climate change","type":"article-journal","volume":"116"},"uris":["http://www.mendeley.com/documents/?uuid=96035777-ec8e-38cb-95d0-bac38461b0fa"]}],"mendeley":{"formattedCitation":"[14]","plainTextFormattedCitation":"[14]","previouslyFormattedCitation":"[14]"},"properties":{"noteIndex":0},"schema":"https://github.com/citation-style-language/schema/raw/master/csl-citation.json"}</w:instrText>
      </w:r>
      <w:r w:rsidR="00D150F7">
        <w:rPr>
          <w:rFonts w:ascii="Times New Roman" w:hAnsi="Times New Roman" w:cs="Times New Roman"/>
          <w:lang w:val="en-US"/>
        </w:rPr>
        <w:fldChar w:fldCharType="separate"/>
      </w:r>
      <w:r w:rsidR="00D150F7" w:rsidRPr="00D150F7">
        <w:rPr>
          <w:rFonts w:ascii="Times New Roman" w:hAnsi="Times New Roman" w:cs="Times New Roman"/>
          <w:noProof/>
          <w:lang w:val="en-US"/>
        </w:rPr>
        <w:t>[14]</w:t>
      </w:r>
      <w:r w:rsidR="00D150F7">
        <w:rPr>
          <w:rFonts w:ascii="Times New Roman" w:hAnsi="Times New Roman" w:cs="Times New Roman"/>
          <w:lang w:val="en-US"/>
        </w:rPr>
        <w:fldChar w:fldCharType="end"/>
      </w:r>
      <w:r w:rsidR="006D4F62">
        <w:rPr>
          <w:rFonts w:ascii="Times New Roman" w:hAnsi="Times New Roman" w:cs="Times New Roman"/>
          <w:lang w:val="en-US"/>
        </w:rPr>
        <w:t>; however, these platforms</w:t>
      </w:r>
      <w:r w:rsidR="00D150F7">
        <w:rPr>
          <w:rFonts w:ascii="Times New Roman" w:hAnsi="Times New Roman" w:cs="Times New Roman"/>
          <w:lang w:val="en-US"/>
        </w:rPr>
        <w:t xml:space="preserve"> </w:t>
      </w:r>
      <w:r w:rsidR="00DB11CB">
        <w:rPr>
          <w:rFonts w:ascii="Times New Roman" w:hAnsi="Times New Roman" w:cs="Times New Roman"/>
          <w:lang w:val="en-US"/>
        </w:rPr>
        <w:t>can</w:t>
      </w:r>
      <w:r w:rsidR="006D4F62">
        <w:rPr>
          <w:rFonts w:ascii="Times New Roman" w:hAnsi="Times New Roman" w:cs="Times New Roman"/>
          <w:lang w:val="en-US"/>
        </w:rPr>
        <w:t xml:space="preserve"> also</w:t>
      </w:r>
      <w:r w:rsidR="00DB11CB">
        <w:rPr>
          <w:rFonts w:ascii="Times New Roman" w:hAnsi="Times New Roman" w:cs="Times New Roman"/>
          <w:lang w:val="en-US"/>
        </w:rPr>
        <w:t xml:space="preserve"> </w:t>
      </w:r>
      <w:r w:rsidR="006D4F62">
        <w:rPr>
          <w:rFonts w:ascii="Times New Roman" w:hAnsi="Times New Roman" w:cs="Times New Roman"/>
          <w:lang w:val="en-US"/>
        </w:rPr>
        <w:t>serve as</w:t>
      </w:r>
      <w:r w:rsidR="00D150F7">
        <w:rPr>
          <w:rFonts w:ascii="Times New Roman" w:hAnsi="Times New Roman" w:cs="Times New Roman"/>
          <w:lang w:val="en-US"/>
        </w:rPr>
        <w:t xml:space="preserve"> </w:t>
      </w:r>
      <w:r w:rsidR="00022CE9">
        <w:rPr>
          <w:rFonts w:ascii="Times New Roman" w:hAnsi="Times New Roman" w:cs="Times New Roman"/>
          <w:lang w:val="en-US"/>
        </w:rPr>
        <w:t>echo chambers</w:t>
      </w:r>
      <w:r w:rsidR="00DB11CB">
        <w:rPr>
          <w:rFonts w:ascii="Times New Roman" w:hAnsi="Times New Roman" w:cs="Times New Roman"/>
          <w:lang w:val="en-US"/>
        </w:rPr>
        <w:t xml:space="preserve"> where </w:t>
      </w:r>
      <w:r w:rsidR="00022CE9">
        <w:rPr>
          <w:rFonts w:ascii="Times New Roman" w:hAnsi="Times New Roman" w:cs="Times New Roman"/>
          <w:lang w:val="en-US"/>
        </w:rPr>
        <w:t xml:space="preserve">previous beliefs are not contrasted, but continuously reinforced </w:t>
      </w:r>
      <w:r w:rsidR="00022CE9">
        <w:rPr>
          <w:rFonts w:ascii="Times New Roman" w:hAnsi="Times New Roman" w:cs="Times New Roman"/>
          <w:lang w:val="en-US"/>
        </w:rPr>
        <w:fldChar w:fldCharType="begin" w:fldLock="1"/>
      </w:r>
      <w:r w:rsidR="00DB11CB">
        <w:rPr>
          <w:rFonts w:ascii="Times New Roman" w:hAnsi="Times New Roman" w:cs="Times New Roman"/>
          <w:lang w:val="en-US"/>
        </w:rPr>
        <w:instrText>ADDIN CSL_CITATION {"citationItems":[{"id":"ITEM-1","itemData":{"DOI":"10.1016/j.gloenvcha.2015.03.006","ISSN":"09593780","abstract":"Action to tackle the complex and divisive issue of climate change will be strongly influenced by public perception. Online social media and associated social networks are an increasingly important forum for public debate and are known to influence individual attitudes and behaviours - yet online discussions and social networks related to climate change are not well understood. Here we construct several forms of social network for users communicating about climate change on the popular microblogging platform Twitter. We classify user attitudes to climate change based on message content and find that social networks are characterised by strong attitude-based homophily and segregation into polarised \"sceptic\" and \"activist\" groups. Most users interact only with like-minded others, in communities dominated by a single view. However, we also find mixed-attitude communities in which sceptics and activists frequently interact. Messages between like-minded users typically carry positive sentiment, while messages between sceptics and activists carry negative sentiment. We identify a number of general patterns in user behaviours relating to engagement with alternative views. Users who express negative sentiment are themselves the target of negativity. Users in mixed-attitude communities are less likely to hold a strongly polarised view, but more likely to express negative sentiment towards other users with differing views. Overall, social media discussions of climate change often occur within polarising \"echo chambers\", but also within \"open forums\", mixed-attitude communities that reduce polarisation and stimulate debate. Our results have implications for public engagement with this important global challenge.","author":[{"dropping-particle":"","family":"Williams","given":"Hywel T.P.","non-dropping-particle":"","parse-names":false,"suffix":""},{"dropping-particle":"","family":"McMurray","given":"James R.","non-dropping-particle":"","parse-names":false,"suffix":""},{"dropping-particle":"","family":"Kurz","given":"Tim","non-dropping-particle":"","parse-names":false,"suffix":""},{"dropping-particle":"","family":"Hugo Lambert","given":"F.","non-dropping-particle":"","parse-names":false,"suffix":""}],"container-title":"Global Environmental Change","id":"ITEM-1","issued":{"date-parts":[["2015","5","1"]]},"page":"126-138","publisher":"Elsevier Ltd","title":"Network analysis reveals open forums and echo chambers in social media discussions of climate change","type":"article-journal","volume":"32"},"uris":["http://www.mendeley.com/documents/?uuid=db71269b-fd5d-39b4-9767-feab13ad196a"]}],"mendeley":{"formattedCitation":"[15]","plainTextFormattedCitation":"[15]","previouslyFormattedCitation":"[15]"},"properties":{"noteIndex":0},"schema":"https://github.com/citation-style-language/schema/raw/master/csl-citation.json"}</w:instrText>
      </w:r>
      <w:r w:rsidR="00022CE9">
        <w:rPr>
          <w:rFonts w:ascii="Times New Roman" w:hAnsi="Times New Roman" w:cs="Times New Roman"/>
          <w:lang w:val="en-US"/>
        </w:rPr>
        <w:fldChar w:fldCharType="separate"/>
      </w:r>
      <w:r w:rsidR="00D150F7" w:rsidRPr="00D150F7">
        <w:rPr>
          <w:rFonts w:ascii="Times New Roman" w:hAnsi="Times New Roman" w:cs="Times New Roman"/>
          <w:noProof/>
          <w:lang w:val="en-US"/>
        </w:rPr>
        <w:t>[15]</w:t>
      </w:r>
      <w:r w:rsidR="00022CE9">
        <w:rPr>
          <w:rFonts w:ascii="Times New Roman" w:hAnsi="Times New Roman" w:cs="Times New Roman"/>
          <w:lang w:val="en-US"/>
        </w:rPr>
        <w:fldChar w:fldCharType="end"/>
      </w:r>
      <w:r w:rsidR="00022CE9">
        <w:rPr>
          <w:rFonts w:ascii="Times New Roman" w:hAnsi="Times New Roman" w:cs="Times New Roman"/>
          <w:lang w:val="en-US"/>
        </w:rPr>
        <w:t xml:space="preserve">. </w:t>
      </w:r>
      <w:r w:rsidR="00D150F7">
        <w:rPr>
          <w:rFonts w:ascii="Times New Roman" w:hAnsi="Times New Roman" w:cs="Times New Roman"/>
          <w:lang w:val="en-US"/>
        </w:rPr>
        <w:t>Another important barrier to information access is education</w:t>
      </w:r>
      <w:r w:rsidR="00AF2A96">
        <w:rPr>
          <w:rFonts w:ascii="Times New Roman" w:hAnsi="Times New Roman" w:cs="Times New Roman"/>
          <w:lang w:val="en-US"/>
        </w:rPr>
        <w:t>,</w:t>
      </w:r>
      <w:r w:rsidR="006D4F62">
        <w:rPr>
          <w:rFonts w:ascii="Times New Roman" w:hAnsi="Times New Roman" w:cs="Times New Roman"/>
          <w:lang w:val="en-US"/>
        </w:rPr>
        <w:t xml:space="preserve"> given that </w:t>
      </w:r>
      <w:r w:rsidR="00D150F7">
        <w:rPr>
          <w:rFonts w:ascii="Times New Roman" w:hAnsi="Times New Roman" w:cs="Times New Roman"/>
          <w:lang w:val="en-US"/>
        </w:rPr>
        <w:t xml:space="preserve">it provides a more detailed understanding of the climate cycle and </w:t>
      </w:r>
      <w:r w:rsidR="006D4F62">
        <w:rPr>
          <w:rFonts w:ascii="Times New Roman" w:hAnsi="Times New Roman" w:cs="Times New Roman"/>
          <w:lang w:val="en-US"/>
        </w:rPr>
        <w:t>how</w:t>
      </w:r>
      <w:r w:rsidR="00D150F7">
        <w:rPr>
          <w:rFonts w:ascii="Times New Roman" w:hAnsi="Times New Roman" w:cs="Times New Roman"/>
          <w:lang w:val="en-US"/>
        </w:rPr>
        <w:t xml:space="preserve"> human</w:t>
      </w:r>
      <w:r w:rsidR="006D4F62">
        <w:rPr>
          <w:rFonts w:ascii="Times New Roman" w:hAnsi="Times New Roman" w:cs="Times New Roman"/>
          <w:lang w:val="en-US"/>
        </w:rPr>
        <w:t>s</w:t>
      </w:r>
      <w:r w:rsidR="00D150F7">
        <w:rPr>
          <w:rFonts w:ascii="Times New Roman" w:hAnsi="Times New Roman" w:cs="Times New Roman"/>
          <w:lang w:val="en-US"/>
        </w:rPr>
        <w:t xml:space="preserve"> </w:t>
      </w:r>
      <w:r w:rsidR="006D4F62">
        <w:rPr>
          <w:rFonts w:ascii="Times New Roman" w:hAnsi="Times New Roman" w:cs="Times New Roman"/>
          <w:lang w:val="en-US"/>
        </w:rPr>
        <w:t>negatively impact it</w:t>
      </w:r>
      <w:r w:rsidR="00D150F7">
        <w:rPr>
          <w:rFonts w:ascii="Times New Roman" w:hAnsi="Times New Roman" w:cs="Times New Roman"/>
          <w:lang w:val="en-US"/>
        </w:rPr>
        <w:t xml:space="preserve">. </w:t>
      </w:r>
      <w:r w:rsidR="006D4F62">
        <w:rPr>
          <w:rFonts w:ascii="Times New Roman" w:hAnsi="Times New Roman" w:cs="Times New Roman"/>
          <w:lang w:val="en-US"/>
        </w:rPr>
        <w:t>Moreover, in-depth case study</w:t>
      </w:r>
      <w:r w:rsidR="00D150F7">
        <w:rPr>
          <w:rFonts w:ascii="Times New Roman" w:hAnsi="Times New Roman" w:cs="Times New Roman"/>
          <w:lang w:val="en-US"/>
        </w:rPr>
        <w:t xml:space="preserve"> evidence suggests that even when climate change information is </w:t>
      </w:r>
      <w:r w:rsidR="006D4F62">
        <w:rPr>
          <w:rFonts w:ascii="Times New Roman" w:hAnsi="Times New Roman" w:cs="Times New Roman"/>
          <w:lang w:val="en-US"/>
        </w:rPr>
        <w:t>available</w:t>
      </w:r>
      <w:r w:rsidR="00D150F7">
        <w:rPr>
          <w:rFonts w:ascii="Times New Roman" w:hAnsi="Times New Roman" w:cs="Times New Roman"/>
          <w:lang w:val="en-US"/>
        </w:rPr>
        <w:t xml:space="preserve">, </w:t>
      </w:r>
      <w:r w:rsidR="006D4F62">
        <w:rPr>
          <w:rFonts w:ascii="Times New Roman" w:hAnsi="Times New Roman" w:cs="Times New Roman"/>
          <w:lang w:val="en-US"/>
        </w:rPr>
        <w:t>a</w:t>
      </w:r>
      <w:r w:rsidR="00D150F7">
        <w:rPr>
          <w:rFonts w:ascii="Times New Roman" w:hAnsi="Times New Roman" w:cs="Times New Roman"/>
          <w:lang w:val="en-US"/>
        </w:rPr>
        <w:t xml:space="preserve"> less educated public may lack the tools to understand it, </w:t>
      </w:r>
      <w:r w:rsidR="00BB4B70">
        <w:rPr>
          <w:rFonts w:ascii="Times New Roman" w:hAnsi="Times New Roman" w:cs="Times New Roman"/>
          <w:lang w:val="en-US"/>
        </w:rPr>
        <w:t>inducing incorrect</w:t>
      </w:r>
      <w:r w:rsidR="00D150F7">
        <w:rPr>
          <w:rFonts w:ascii="Times New Roman" w:hAnsi="Times New Roman" w:cs="Times New Roman"/>
          <w:lang w:val="en-US"/>
        </w:rPr>
        <w:t xml:space="preserve"> </w:t>
      </w:r>
      <w:r w:rsidR="00BB4B70">
        <w:rPr>
          <w:rFonts w:ascii="Times New Roman" w:hAnsi="Times New Roman" w:cs="Times New Roman"/>
          <w:lang w:val="en-US"/>
        </w:rPr>
        <w:t>beliefs</w:t>
      </w:r>
      <w:r w:rsidR="00D150F7">
        <w:rPr>
          <w:rFonts w:ascii="Times New Roman" w:hAnsi="Times New Roman" w:cs="Times New Roman"/>
          <w:lang w:val="en-US"/>
        </w:rPr>
        <w:t xml:space="preserve"> </w:t>
      </w:r>
      <w:r w:rsidR="00D150F7">
        <w:rPr>
          <w:rFonts w:ascii="Times New Roman" w:hAnsi="Times New Roman" w:cs="Times New Roman"/>
          <w:lang w:val="en-US"/>
        </w:rPr>
        <w:fldChar w:fldCharType="begin" w:fldLock="1"/>
      </w:r>
      <w:r w:rsidR="00DB11CB">
        <w:rPr>
          <w:rFonts w:ascii="Times New Roman" w:hAnsi="Times New Roman" w:cs="Times New Roman"/>
          <w:lang w:val="en-US"/>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mendeley":{"formattedCitation":"[16]","plainTextFormattedCitation":"[16]","previouslyFormattedCitation":"[16]"},"properties":{"noteIndex":0},"schema":"https://github.com/citation-style-language/schema/raw/master/csl-citation.json"}</w:instrText>
      </w:r>
      <w:r w:rsidR="00D150F7">
        <w:rPr>
          <w:rFonts w:ascii="Times New Roman" w:hAnsi="Times New Roman" w:cs="Times New Roman"/>
          <w:lang w:val="en-US"/>
        </w:rPr>
        <w:fldChar w:fldCharType="separate"/>
      </w:r>
      <w:r w:rsidR="00D150F7" w:rsidRPr="00D150F7">
        <w:rPr>
          <w:rFonts w:ascii="Times New Roman" w:hAnsi="Times New Roman" w:cs="Times New Roman"/>
          <w:noProof/>
          <w:lang w:val="en-US"/>
        </w:rPr>
        <w:t>[16]</w:t>
      </w:r>
      <w:r w:rsidR="00D150F7">
        <w:rPr>
          <w:rFonts w:ascii="Times New Roman" w:hAnsi="Times New Roman" w:cs="Times New Roman"/>
          <w:lang w:val="en-US"/>
        </w:rPr>
        <w:fldChar w:fldCharType="end"/>
      </w:r>
      <w:r w:rsidR="00D150F7">
        <w:rPr>
          <w:rFonts w:ascii="Times New Roman" w:hAnsi="Times New Roman" w:cs="Times New Roman"/>
          <w:lang w:val="en-US"/>
        </w:rPr>
        <w:t xml:space="preserve">. </w:t>
      </w:r>
      <w:r w:rsidR="006D4F62">
        <w:rPr>
          <w:rFonts w:ascii="Times New Roman" w:hAnsi="Times New Roman" w:cs="Times New Roman"/>
          <w:lang w:val="en-US"/>
        </w:rPr>
        <w:t>This is further corroborate</w:t>
      </w:r>
      <w:r w:rsidR="00225D52">
        <w:rPr>
          <w:rFonts w:ascii="Times New Roman" w:hAnsi="Times New Roman" w:cs="Times New Roman"/>
          <w:lang w:val="en-US"/>
        </w:rPr>
        <w:t>d</w:t>
      </w:r>
      <w:r w:rsidR="006D4F62">
        <w:rPr>
          <w:rFonts w:ascii="Times New Roman" w:hAnsi="Times New Roman" w:cs="Times New Roman"/>
          <w:lang w:val="en-US"/>
        </w:rPr>
        <w:t xml:space="preserve"> by large</w:t>
      </w:r>
      <w:r w:rsidR="006D4F62" w:rsidRPr="006D4F62">
        <w:rPr>
          <w:rFonts w:ascii="Times New Roman" w:hAnsi="Times New Roman" w:cs="Times New Roman"/>
          <w:i/>
          <w:iCs/>
          <w:lang w:val="en-US"/>
        </w:rPr>
        <w:t>-N</w:t>
      </w:r>
      <w:r w:rsidR="006D4F62">
        <w:rPr>
          <w:rFonts w:ascii="Times New Roman" w:hAnsi="Times New Roman" w:cs="Times New Roman"/>
          <w:lang w:val="en-US"/>
        </w:rPr>
        <w:t xml:space="preserve"> studies that find a statistical relationship between</w:t>
      </w:r>
      <w:r w:rsidR="00D150F7">
        <w:rPr>
          <w:rFonts w:ascii="Times New Roman" w:hAnsi="Times New Roman" w:cs="Times New Roman"/>
          <w:lang w:val="en-US"/>
        </w:rPr>
        <w:t xml:space="preserve"> higher levels of education </w:t>
      </w:r>
      <w:r w:rsidR="006D4F62">
        <w:rPr>
          <w:rFonts w:ascii="Times New Roman" w:hAnsi="Times New Roman" w:cs="Times New Roman"/>
          <w:lang w:val="en-US"/>
        </w:rPr>
        <w:t>and</w:t>
      </w:r>
      <w:r w:rsidR="00D150F7">
        <w:rPr>
          <w:rFonts w:ascii="Times New Roman" w:hAnsi="Times New Roman" w:cs="Times New Roman"/>
          <w:lang w:val="en-US"/>
        </w:rPr>
        <w:t xml:space="preserve"> more accurate climate change beliefs </w:t>
      </w:r>
      <w:r w:rsidR="00D150F7">
        <w:rPr>
          <w:rFonts w:ascii="Times New Roman" w:hAnsi="Times New Roman" w:cs="Times New Roman"/>
          <w:lang w:val="en-US"/>
        </w:rPr>
        <w:fldChar w:fldCharType="begin" w:fldLock="1"/>
      </w:r>
      <w:r w:rsidR="00DB11CB">
        <w:rPr>
          <w:rFonts w:ascii="Times New Roman" w:hAnsi="Times New Roman" w:cs="Times New Roman"/>
          <w:lang w:val="en-US"/>
        </w:rPr>
        <w:instrText>ADDIN CSL_CITATION {"citationItems":[{"id":"ITEM-1","itemData":{"DOI":"10.1038/s43247-021-00118-6","ISSN":"2662-4435","abstract":"Decades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Environment","id":"ITEM-1","issue":"1","issued":{"date-parts":[["2021","12","26"]]},"page":"51","publisher":"Nature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belief","type":"article-journal","volume":"2"},"uris":["http://www.mendeley.com/documents/?uuid=fb789c27-405d-3356-bc56-162b72a5f741"]},{"id":"ITEM-2","itemData":{"DOI":"10.1038/nclimate2943","ISSN":"17586798","abstract":"Recent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Change","id":"ITEM-2","issue":"6","issued":{"date-parts":[["2016","5","25"]]},"page":"622-626","publisher":"Nature Publishing Group","title":"Meta-analyses of the determinants and outcomes of belief in climate change","type":"article-journal","volume":"6"},"uris":["http://www.mendeley.com/documents/?uuid=00030c64-67c4-3528-a42a-28cc11efed13"]},{"id":"ITEM-3","itemData":{"DOI":"10.1016/j.gloenvcha.2019.01.007","ISSN":"09593780","abstract":"There is now an extensive literature on the question of how individual-level factors affect climate change perceptions, showing that socio-political variables, notably values, worldviews and political orientation, are key factors alongside demographic variables. Yet little is known about cross-national differences in these effects, as most studies have been conducted in a single or small number of countries and cross-study comparisons are difficult due to different conceptualisations of key climate change dimensions. Using data from the European Social Survey Round 8 (n = 44,387), we examine how key socio-political and demographic factors are associated with climate change perception across 22 European countries and Israel. We show that human values and political orientation are important predictors of climate change beliefs and concern, as are the demographics of gender, age, and education. Certain associations with climate change perceptions, such as the ones for the self-transcendence versus self-enhancement value dimension, political orientation, and education, are more consistent across countries than for gender and age. However, even if the direction of the associations are to a large extent consistent, the sizes of the effects are not. We demonstrate that the sizes of the effects are generally smaller in Central and Eastern European countries, and that some demographic effects are larger in Northern European as compared to Western European countries. This suggests that findings from one country do not always generalize to other national contexts.","author":[{"dropping-particle":"","family":"Poortinga","given":"Wouter","non-dropping-particle":"","parse-names":false,"suffix":""},{"dropping-particle":"","family":"Whitmarsh","given":"Lorraine","non-dropping-particle":"","parse-names":false,"suffix":""},{"dropping-particle":"","family":"Steg","given":"Linda","non-dropping-particle":"","parse-names":false,"suffix":""},{"dropping-particle":"","family":"Böhm","given":"Gisela","non-dropping-particle":"","parse-names":false,"suffix":""},{"dropping-particle":"","family":"Fisher","given":"Stephen","non-dropping-particle":"","parse-names":false,"suffix":""}],"container-title":"Global Environmental Change","id":"ITEM-3","issued":{"date-parts":[["2019","3","1"]]},"page":"25-35","publisher":"Elsevier Ltd","title":"Climate change perceptions and their individual-level determinants: A cross-European analysis","type":"article-journal","volume":"55"},"uris":["http://www.mendeley.com/documents/?uuid=1d510508-fb29-3ac6-a6f2-c59baca1674a"]},{"id":"ITEM-4","itemData":{"DOI":"10.1016/j.gloenvcha.2014.10.004","ISSN":"09593780","abstract":"Whether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Change","id":"ITEM-4","issued":{"date-parts":[["2014","11","1"]]},"page":"246-257","publisher":"Elsevier Ltd","title":"Politics eclipses climate extremes for climate change perceptions","type":"article-journal","volume":"29"},"uris":["http://www.mendeley.com/documents/?uuid=6851f0cc-2757-3dbb-9356-11e739d65fcc"]},{"id":"ITEM-5","itemData":{"DOI":"10.1038/nclimate2728","ISSN":"17586798","abstract":"Climate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Change","id":"ITEM-5","issue":"11","issued":{"date-parts":[["2015","11","1"]]},"page":"1014-1020","publisher":"Nature Publishing Group","title":"Predictors of public climate change awareness and risk perception around the world","type":"article-journal","volume":"5"},"uris":["http://www.mendeley.com/documents/?uuid=947f6465-8014-3de1-ad9c-e2a1c77aae30"]}],"mendeley":{"formattedCitation":"[10–12,17,18]","plainTextFormattedCitation":"[10–12,17,18]","previouslyFormattedCitation":"[10–12,17,18]"},"properties":{"noteIndex":0},"schema":"https://github.com/citation-style-language/schema/raw/master/csl-citation.json"}</w:instrText>
      </w:r>
      <w:r w:rsidR="00D150F7">
        <w:rPr>
          <w:rFonts w:ascii="Times New Roman" w:hAnsi="Times New Roman" w:cs="Times New Roman"/>
          <w:lang w:val="en-US"/>
        </w:rPr>
        <w:fldChar w:fldCharType="separate"/>
      </w:r>
      <w:r w:rsidR="00D150F7" w:rsidRPr="00D150F7">
        <w:rPr>
          <w:rFonts w:ascii="Times New Roman" w:hAnsi="Times New Roman" w:cs="Times New Roman"/>
          <w:noProof/>
          <w:lang w:val="en-US"/>
        </w:rPr>
        <w:t>[10–12,17,18]</w:t>
      </w:r>
      <w:r w:rsidR="00D150F7">
        <w:rPr>
          <w:rFonts w:ascii="Times New Roman" w:hAnsi="Times New Roman" w:cs="Times New Roman"/>
          <w:lang w:val="en-US"/>
        </w:rPr>
        <w:fldChar w:fldCharType="end"/>
      </w:r>
      <w:r w:rsidR="00D150F7">
        <w:rPr>
          <w:rFonts w:ascii="Times New Roman" w:hAnsi="Times New Roman" w:cs="Times New Roman"/>
          <w:lang w:val="en-US"/>
        </w:rPr>
        <w:t>.</w:t>
      </w:r>
      <w:r w:rsidR="00DB11CB">
        <w:rPr>
          <w:rFonts w:ascii="Times New Roman" w:hAnsi="Times New Roman" w:cs="Times New Roman"/>
          <w:lang w:val="en-US"/>
        </w:rPr>
        <w:t xml:space="preserve"> </w:t>
      </w:r>
    </w:p>
    <w:p w14:paraId="4585AB98" w14:textId="77777777" w:rsidR="0048139F" w:rsidRDefault="0048139F" w:rsidP="00D66AF8">
      <w:pPr>
        <w:spacing w:line="480" w:lineRule="auto"/>
        <w:jc w:val="both"/>
        <w:rPr>
          <w:rFonts w:ascii="Times New Roman" w:hAnsi="Times New Roman" w:cs="Times New Roman"/>
          <w:i/>
          <w:iCs/>
          <w:lang w:val="en-US"/>
        </w:rPr>
      </w:pPr>
    </w:p>
    <w:p w14:paraId="3E9F2344" w14:textId="57267C35" w:rsidR="00600768" w:rsidRPr="007A72E9" w:rsidRDefault="00E70209" w:rsidP="00B636DA">
      <w:pPr>
        <w:spacing w:line="480" w:lineRule="auto"/>
        <w:rPr>
          <w:rFonts w:ascii="Times New Roman" w:hAnsi="Times New Roman" w:cs="Times New Roman"/>
          <w:b/>
          <w:bCs/>
          <w:sz w:val="28"/>
          <w:szCs w:val="28"/>
          <w:lang w:val="en-US"/>
        </w:rPr>
      </w:pPr>
      <w:r w:rsidRPr="007A72E9">
        <w:rPr>
          <w:rFonts w:ascii="Times New Roman" w:hAnsi="Times New Roman" w:cs="Times New Roman"/>
          <w:b/>
          <w:bCs/>
          <w:sz w:val="28"/>
          <w:szCs w:val="28"/>
          <w:lang w:val="en-US"/>
        </w:rPr>
        <w:t xml:space="preserve">Biased interpretation </w:t>
      </w:r>
    </w:p>
    <w:p w14:paraId="26F947F2" w14:textId="300239CA" w:rsidR="00CD07F2" w:rsidRPr="00B636DA" w:rsidRDefault="00E70209" w:rsidP="009B278F">
      <w:pPr>
        <w:spacing w:line="480" w:lineRule="auto"/>
        <w:jc w:val="both"/>
        <w:rPr>
          <w:rFonts w:ascii="Times New Roman" w:hAnsi="Times New Roman" w:cs="Times New Roman"/>
          <w:lang w:val="en-US"/>
        </w:rPr>
      </w:pPr>
      <w:r>
        <w:rPr>
          <w:rFonts w:ascii="Times New Roman" w:hAnsi="Times New Roman" w:cs="Times New Roman"/>
          <w:lang w:val="en-US"/>
        </w:rPr>
        <w:lastRenderedPageBreak/>
        <w:t>By contrast, others suggest that even when information is attainable, people’s political and religious beliefs often clash with climate science facts</w:t>
      </w:r>
      <w:r w:rsidR="0067038E">
        <w:rPr>
          <w:rFonts w:ascii="Times New Roman" w:hAnsi="Times New Roman" w:cs="Times New Roman"/>
          <w:lang w:val="en-US"/>
        </w:rPr>
        <w:t xml:space="preserve">, </w:t>
      </w:r>
      <w:r w:rsidR="006D4F62">
        <w:rPr>
          <w:rFonts w:ascii="Times New Roman" w:hAnsi="Times New Roman" w:cs="Times New Roman"/>
          <w:lang w:val="en-US"/>
        </w:rPr>
        <w:t>leading</w:t>
      </w:r>
      <w:r w:rsidR="0067038E">
        <w:rPr>
          <w:rFonts w:ascii="Times New Roman" w:hAnsi="Times New Roman" w:cs="Times New Roman"/>
          <w:lang w:val="en-US"/>
        </w:rPr>
        <w:t xml:space="preserve"> to a bias in the interpretation of climate facts in order to reconcile </w:t>
      </w:r>
      <w:r w:rsidR="00D95BB6">
        <w:rPr>
          <w:rFonts w:ascii="Times New Roman" w:hAnsi="Times New Roman" w:cs="Times New Roman"/>
          <w:lang w:val="en-US"/>
        </w:rPr>
        <w:t xml:space="preserve">them with </w:t>
      </w:r>
      <w:r w:rsidR="0067038E">
        <w:rPr>
          <w:rFonts w:ascii="Times New Roman" w:hAnsi="Times New Roman" w:cs="Times New Roman"/>
          <w:lang w:val="en-US"/>
        </w:rPr>
        <w:t xml:space="preserve">conflicting beliefs </w:t>
      </w:r>
      <w:r w:rsidR="00225D52">
        <w:rPr>
          <w:rFonts w:ascii="Times New Roman" w:hAnsi="Times New Roman" w:cs="Times New Roman"/>
        </w:rPr>
        <w:t>and thus</w:t>
      </w:r>
      <w:r w:rsidR="0067038E">
        <w:rPr>
          <w:rFonts w:ascii="Times New Roman" w:hAnsi="Times New Roman" w:cs="Times New Roman"/>
        </w:rPr>
        <w:t xml:space="preserve"> reduce cognitive dissonance </w:t>
      </w:r>
      <w:r w:rsidR="0067038E">
        <w:rPr>
          <w:rFonts w:ascii="Times New Roman" w:hAnsi="Times New Roman" w:cs="Times New Roman"/>
        </w:rPr>
        <w:fldChar w:fldCharType="begin" w:fldLock="1"/>
      </w:r>
      <w:r w:rsidR="00DB11CB">
        <w:rPr>
          <w:rFonts w:ascii="Times New Roman" w:hAnsi="Times New Roman" w:cs="Times New Roman"/>
        </w:rPr>
        <w:instrText>ADDIN CSL_CITATION {"citationItems":[{"id":"ITEM-1","itemData":{"DOI":"10.1007/s10584-012-0424-6","ISSN":"01650009","abstract":"'Scepticism' in public attitudes towards climate change is seen as a significant barrier to public engagement. In an experimental study, we measured participants' scepticism about climate change before and after reading two newspaper editorials that made opposing claims about the reality and seriousness of climate change (designed to generate uncertainty). A well-established social psychological finding is that people with opposing attitudes often assimilate evidence in a way that is biased towards their existing attitudinal position, which may lead to attitude polarisation. We found that people who were less sceptical about climate change evaluated the convincingness and reliability of the editorials in a markedly different way to people who were more sceptical about climate change, demonstrating biased assimilation of the information. In both groups, attitudes towards climate change became significantly more sceptical after reading the editorials, but we observed no evidence of attitude polarisation-that is, the attitudes of these two groups did not diverge. The results are the first application of the well-established assimilation and polarisation paradigm to attitudes about climate change, with important implications for anticipating how uncertainty-in the form of conflicting information-may impact on public engagement with climate change. © 2012 Springer Science+Business Media B.V.","author":[{"dropping-particle":"","family":"Corner","given":"Adam","non-dropping-particle":"","parse-names":false,"suffix":""},{"dropping-particle":"","family":"Whitmarsh","given":"Lorraine","non-dropping-particle":"","parse-names":false,"suffix":""},{"dropping-particle":"","family":"Xenias","given":"Dimitrios","non-dropping-particle":"","parse-names":false,"suffix":""}],"container-title":"Climatic Change","id":"ITEM-1","issue":"3-4","issued":{"date-parts":[["2012","10","10"]]},"page":"463-478","publisher":"Springer","title":"Uncertainty, scepticism and attitudes towards climate change: Biased assimilation and attitude polarisation","type":"article-journal","volume":"114"},"uris":["http://www.mendeley.com/documents/?uuid=be28a7f8-38b2-343d-ab6a-4ac3e1754bd8"]}],"mendeley":{"formattedCitation":"[19]","plainTextFormattedCitation":"[19]","previouslyFormattedCitation":"[19]"},"properties":{"noteIndex":0},"schema":"https://github.com/citation-style-language/schema/raw/master/csl-citation.json"}</w:instrText>
      </w:r>
      <w:r w:rsidR="0067038E">
        <w:rPr>
          <w:rFonts w:ascii="Times New Roman" w:hAnsi="Times New Roman" w:cs="Times New Roman"/>
        </w:rPr>
        <w:fldChar w:fldCharType="separate"/>
      </w:r>
      <w:r w:rsidR="00D150F7" w:rsidRPr="00D150F7">
        <w:rPr>
          <w:rFonts w:ascii="Times New Roman" w:hAnsi="Times New Roman" w:cs="Times New Roman"/>
          <w:noProof/>
        </w:rPr>
        <w:t>[19]</w:t>
      </w:r>
      <w:r w:rsidR="0067038E">
        <w:rPr>
          <w:rFonts w:ascii="Times New Roman" w:hAnsi="Times New Roman" w:cs="Times New Roman"/>
        </w:rPr>
        <w:fldChar w:fldCharType="end"/>
      </w:r>
      <w:r w:rsidR="0067038E">
        <w:rPr>
          <w:rFonts w:ascii="Times New Roman" w:hAnsi="Times New Roman" w:cs="Times New Roman"/>
        </w:rPr>
        <w:t>.</w:t>
      </w:r>
      <w:r w:rsidR="0067038E" w:rsidRPr="00EB00CE">
        <w:rPr>
          <w:rFonts w:ascii="Times New Roman" w:hAnsi="Times New Roman" w:cs="Times New Roman"/>
        </w:rPr>
        <w:t xml:space="preserve"> </w:t>
      </w:r>
      <w:r w:rsidR="0067038E">
        <w:rPr>
          <w:rFonts w:ascii="Times New Roman" w:hAnsi="Times New Roman" w:cs="Times New Roman"/>
        </w:rPr>
        <w:t xml:space="preserve">This phenomenon, known as motivated reasoning, has been shown to influence individual CCBs, mainly for political and religious motivations </w:t>
      </w:r>
      <w:r w:rsidR="0067038E">
        <w:rPr>
          <w:rFonts w:ascii="Times New Roman" w:hAnsi="Times New Roman" w:cs="Times New Roman"/>
        </w:rPr>
        <w:fldChar w:fldCharType="begin" w:fldLock="1"/>
      </w:r>
      <w:r w:rsidR="00DB11CB">
        <w:rPr>
          <w:rFonts w:ascii="Times New Roman" w:hAnsi="Times New Roman" w:cs="Times New Roman"/>
        </w:rPr>
        <w:instrText>ADDIN CSL_CITATION {"citationItems":[{"id":"ITEM-1","itemData":{"DOI":"10.1038/nclimate1547","ISSN":"1758678X","abstract":"Seeming public apathy over climate change is often attributed to a deficit in comprehension. The public knows too little science, it is claimed, to understand the evidence or avoid being misled. Widespread limits on technical reasoning aggravate the problem by forcing citizens to use unreliable cognitive heuristics to assess risk. We conducted a study to test this account and found no support for it. Members of the public with the highest degrees of science literacy and technical reasoning capacity were not the most concerned about climate change. Rather, they were the ones among whom cultural polarization was greatest. This result suggests that public divisions over climate change stem not from the publicĝ™s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 2012 Macmillan Publishers Limited. All rights reserved.","author":[{"dropping-particle":"","family":"Kahan","given":"Dan M.","non-dropping-particle":"","parse-names":false,"suffix":""},{"dropping-particle":"","family":"Peters","given":"Ellen","non-dropping-particle":"","parse-names":false,"suffix":""},{"dropping-particle":"","family":"Wittlin","given":"Maggie","non-dropping-particle":"","parse-names":false,"suffix":""},{"dropping-particle":"","family":"Slovic","given":"Paul","non-dropping-particle":"","parse-names":false,"suffix":""},{"dropping-particle":"","family":"Ouellette","given":"Lisa Larrimore","non-dropping-particle":"","parse-names":false,"suffix":""},{"dropping-particle":"","family":"Braman","given":"Donald","non-dropping-particle":"","parse-names":false,"suffix":""},{"dropping-particle":"","family":"Mandel","given":"Gregory","non-dropping-particle":"","parse-names":false,"suffix":""}],"container-title":"Nature Climate Change","id":"ITEM-1","issue":"10","issued":{"date-parts":[["2012","10","27"]]},"page":"732-735","publisher":"Nature Publishing Group","title":"The polarizing impact of science literacy and numeracy on perceived climate change risks","type":"article-journal","volume":"2"},"uris":["http://www.mendeley.com/documents/?uuid=c0754e16-baae-3510-88d8-5f164c813527"]},{"id":"ITEM-2","itemData":{"DOI":"10.1038/nclimate2622","ISSN":"17586798","abstract":"Human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Change","id":"ITEM-2","issue":"7","issued":{"date-parts":[["2015","7","25"]]},"page":"640-646","publisher":"Nature Publishing Group","title":"Psychological research and global climate change","type":"article-journal","volume":"5"},"uris":["http://www.mendeley.com/documents/?uuid=66a9af87-8765-394d-a5b9-61b4a1eeb54c"]},{"id":"ITEM-3","itemData":{"DOI":"10.1038/nclimate2943","ISSN":"17586798","abstract":"Recent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Change","id":"ITEM-3","issue":"6","issued":{"date-parts":[["2016","5","25"]]},"page":"622-626","publisher":"Nature Publishing Group","title":"Meta-analyses of the determinants and outcomes of belief in climate change","type":"article-journal","volume":"6"},"uris":["http://www.mendeley.com/documents/?uuid=00030c64-67c4-3528-a42a-28cc11efed13"]}],"mendeley":{"formattedCitation":"[4,10,20]","plainTextFormattedCitation":"[4,10,20]","previouslyFormattedCitation":"[4,10,20]"},"properties":{"noteIndex":0},"schema":"https://github.com/citation-style-language/schema/raw/master/csl-citation.json"}</w:instrText>
      </w:r>
      <w:r w:rsidR="0067038E">
        <w:rPr>
          <w:rFonts w:ascii="Times New Roman" w:hAnsi="Times New Roman" w:cs="Times New Roman"/>
        </w:rPr>
        <w:fldChar w:fldCharType="separate"/>
      </w:r>
      <w:r w:rsidR="00DB11CB" w:rsidRPr="00DB11CB">
        <w:rPr>
          <w:rFonts w:ascii="Times New Roman" w:hAnsi="Times New Roman" w:cs="Times New Roman"/>
          <w:noProof/>
        </w:rPr>
        <w:t>[4,10,20]</w:t>
      </w:r>
      <w:r w:rsidR="0067038E">
        <w:rPr>
          <w:rFonts w:ascii="Times New Roman" w:hAnsi="Times New Roman" w:cs="Times New Roman"/>
        </w:rPr>
        <w:fldChar w:fldCharType="end"/>
      </w:r>
      <w:r w:rsidR="0067038E">
        <w:rPr>
          <w:rFonts w:ascii="Times New Roman" w:hAnsi="Times New Roman" w:cs="Times New Roman"/>
        </w:rPr>
        <w:t>.</w:t>
      </w:r>
      <w:r w:rsidR="00CD07F2" w:rsidRPr="00CD07F2">
        <w:rPr>
          <w:rFonts w:ascii="Times New Roman" w:hAnsi="Times New Roman" w:cs="Times New Roman"/>
        </w:rPr>
        <w:t xml:space="preserve"> </w:t>
      </w:r>
      <w:r w:rsidR="00CD07F2">
        <w:rPr>
          <w:rFonts w:ascii="Times New Roman" w:hAnsi="Times New Roman" w:cs="Times New Roman"/>
        </w:rPr>
        <w:t xml:space="preserve">For instance, </w:t>
      </w:r>
      <w:r w:rsidR="00CD07F2" w:rsidRPr="001D757C">
        <w:rPr>
          <w:rFonts w:ascii="Times New Roman" w:hAnsi="Times New Roman" w:cs="Times New Roman"/>
        </w:rPr>
        <w:t>Hart</w:t>
      </w:r>
      <w:r w:rsidR="00CD07F2">
        <w:rPr>
          <w:rFonts w:ascii="Times New Roman" w:hAnsi="Times New Roman" w:cs="Times New Roman"/>
        </w:rPr>
        <w:t xml:space="preserve"> </w:t>
      </w:r>
      <w:r w:rsidR="00CD07F2" w:rsidRPr="001D757C">
        <w:rPr>
          <w:rFonts w:ascii="Times New Roman" w:hAnsi="Times New Roman" w:cs="Times New Roman"/>
        </w:rPr>
        <w:t xml:space="preserve">and Nisbet </w:t>
      </w:r>
      <w:r w:rsidR="00CD07F2">
        <w:rPr>
          <w:rFonts w:ascii="Times New Roman" w:hAnsi="Times New Roman" w:cs="Times New Roman"/>
        </w:rPr>
        <w:fldChar w:fldCharType="begin" w:fldLock="1"/>
      </w:r>
      <w:r w:rsidR="00DB11CB">
        <w:rPr>
          <w:rFonts w:ascii="Times New Roman" w:hAnsi="Times New Roman" w:cs="Times New Roman"/>
        </w:rPr>
        <w:instrText>ADDIN CSL_CITATION {"citationItems":[{"id":"ITEM-1","itemData":{"DOI":"10.1177/0093650211416646","ISSN":"0093-6502","abstract":"The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 © The Author(s) 2012.","author":[{"dropping-particle":"","family":"Hart","given":"P. Sol","non-dropping-particle":"","parse-names":false,"suffix":""},{"dropping-particle":"","family":"Nisbet","given":"Erik C.","non-dropping-particle":"","parse-names":false,"suffix":""}],"container-title":"Communication Research","id":"ITEM-1","issue":"6","issued":{"date-parts":[["2012","12","11"]]},"page":"701-723","publisher":"SAGE PublicationsSage CA: Los Angeles, CA","title":"Boomerang Effects in Science Communication","type":"article-journal","volume":"39"},"uris":["http://www.mendeley.com/documents/?uuid=3d875505-935a-31db-ae97-f8fa10da2b59"]}],"mendeley":{"formattedCitation":"[21]","plainTextFormattedCitation":"[21]","previouslyFormattedCitation":"[21]"},"properties":{"noteIndex":0},"schema":"https://github.com/citation-style-language/schema/raw/master/csl-citation.json"}</w:instrText>
      </w:r>
      <w:r w:rsidR="00CD07F2">
        <w:rPr>
          <w:rFonts w:ascii="Times New Roman" w:hAnsi="Times New Roman" w:cs="Times New Roman"/>
        </w:rPr>
        <w:fldChar w:fldCharType="separate"/>
      </w:r>
      <w:r w:rsidR="00D150F7" w:rsidRPr="00D150F7">
        <w:rPr>
          <w:rFonts w:ascii="Times New Roman" w:hAnsi="Times New Roman" w:cs="Times New Roman"/>
          <w:noProof/>
        </w:rPr>
        <w:t>[21]</w:t>
      </w:r>
      <w:r w:rsidR="00CD07F2">
        <w:rPr>
          <w:rFonts w:ascii="Times New Roman" w:hAnsi="Times New Roman" w:cs="Times New Roman"/>
        </w:rPr>
        <w:fldChar w:fldCharType="end"/>
      </w:r>
      <w:r w:rsidR="00CD07F2" w:rsidRPr="001D757C">
        <w:rPr>
          <w:rFonts w:ascii="Times New Roman" w:hAnsi="Times New Roman" w:cs="Times New Roman"/>
        </w:rPr>
        <w:t xml:space="preserve"> </w:t>
      </w:r>
      <w:r w:rsidR="00CD07F2">
        <w:rPr>
          <w:rFonts w:ascii="Times New Roman" w:hAnsi="Times New Roman" w:cs="Times New Roman"/>
        </w:rPr>
        <w:t>conducted an experiment w</w:t>
      </w:r>
      <w:r w:rsidR="00AF2A96">
        <w:rPr>
          <w:rFonts w:ascii="Times New Roman" w:hAnsi="Times New Roman" w:cs="Times New Roman"/>
        </w:rPr>
        <w:t>h</w:t>
      </w:r>
      <w:r w:rsidR="00CD07F2">
        <w:rPr>
          <w:rFonts w:ascii="Times New Roman" w:hAnsi="Times New Roman" w:cs="Times New Roman"/>
        </w:rPr>
        <w:t xml:space="preserve">ere they </w:t>
      </w:r>
      <w:r w:rsidR="00CD07F2" w:rsidRPr="001D757C">
        <w:rPr>
          <w:rFonts w:ascii="Times New Roman" w:hAnsi="Times New Roman" w:cs="Times New Roman"/>
        </w:rPr>
        <w:t>presented</w:t>
      </w:r>
      <w:r w:rsidR="00CD07F2">
        <w:rPr>
          <w:rFonts w:ascii="Times New Roman" w:hAnsi="Times New Roman" w:cs="Times New Roman"/>
        </w:rPr>
        <w:t xml:space="preserve"> Republican and Democratic voters</w:t>
      </w:r>
      <w:r w:rsidR="008F5CD1">
        <w:rPr>
          <w:rFonts w:ascii="Times New Roman" w:hAnsi="Times New Roman" w:cs="Times New Roman"/>
        </w:rPr>
        <w:t xml:space="preserve"> in the United States</w:t>
      </w:r>
      <w:r w:rsidR="00CD07F2">
        <w:rPr>
          <w:rFonts w:ascii="Times New Roman" w:hAnsi="Times New Roman" w:cs="Times New Roman"/>
        </w:rPr>
        <w:t xml:space="preserve"> with</w:t>
      </w:r>
      <w:r w:rsidR="00CD07F2" w:rsidRPr="001D757C">
        <w:rPr>
          <w:rFonts w:ascii="Times New Roman" w:hAnsi="Times New Roman" w:cs="Times New Roman"/>
        </w:rPr>
        <w:t xml:space="preserve"> the same </w:t>
      </w:r>
      <w:r w:rsidR="00CD07F2">
        <w:rPr>
          <w:rFonts w:ascii="Times New Roman" w:hAnsi="Times New Roman" w:cs="Times New Roman"/>
        </w:rPr>
        <w:t>news stor</w:t>
      </w:r>
      <w:r w:rsidR="00225D52">
        <w:rPr>
          <w:rFonts w:ascii="Times New Roman" w:hAnsi="Times New Roman" w:cs="Times New Roman"/>
        </w:rPr>
        <w:t>y</w:t>
      </w:r>
      <w:r w:rsidR="00CD07F2">
        <w:rPr>
          <w:rFonts w:ascii="Times New Roman" w:hAnsi="Times New Roman" w:cs="Times New Roman"/>
        </w:rPr>
        <w:t xml:space="preserve"> </w:t>
      </w:r>
      <w:r w:rsidR="00CD07F2" w:rsidRPr="001D757C">
        <w:rPr>
          <w:rFonts w:ascii="Times New Roman" w:hAnsi="Times New Roman" w:cs="Times New Roman"/>
        </w:rPr>
        <w:t xml:space="preserve">about possible </w:t>
      </w:r>
      <w:r w:rsidR="00CD07F2">
        <w:rPr>
          <w:rFonts w:ascii="Times New Roman" w:hAnsi="Times New Roman" w:cs="Times New Roman"/>
        </w:rPr>
        <w:t>climate change-related</w:t>
      </w:r>
      <w:r w:rsidR="00CD07F2" w:rsidRPr="001D757C">
        <w:rPr>
          <w:rFonts w:ascii="Times New Roman" w:hAnsi="Times New Roman" w:cs="Times New Roman"/>
        </w:rPr>
        <w:t xml:space="preserve"> impacts </w:t>
      </w:r>
      <w:r w:rsidR="00CD07F2">
        <w:rPr>
          <w:rFonts w:ascii="Times New Roman" w:hAnsi="Times New Roman" w:cs="Times New Roman"/>
        </w:rPr>
        <w:t>on human health</w:t>
      </w:r>
      <w:r w:rsidR="00CD07F2" w:rsidRPr="001D757C">
        <w:rPr>
          <w:rFonts w:ascii="Times New Roman" w:hAnsi="Times New Roman" w:cs="Times New Roman"/>
        </w:rPr>
        <w:t xml:space="preserve">. </w:t>
      </w:r>
      <w:r w:rsidR="00CD07F2">
        <w:rPr>
          <w:rFonts w:ascii="Times New Roman" w:hAnsi="Times New Roman" w:cs="Times New Roman"/>
        </w:rPr>
        <w:t xml:space="preserve">Their study found that the impact of this information was different along party lines: Democrats risk perception and support for green </w:t>
      </w:r>
      <w:r w:rsidR="00CD07F2" w:rsidRPr="001D757C">
        <w:rPr>
          <w:rFonts w:ascii="Times New Roman" w:hAnsi="Times New Roman" w:cs="Times New Roman"/>
        </w:rPr>
        <w:t>poli</w:t>
      </w:r>
      <w:r w:rsidR="00CD07F2">
        <w:rPr>
          <w:rFonts w:ascii="Times New Roman" w:hAnsi="Times New Roman" w:cs="Times New Roman"/>
        </w:rPr>
        <w:t xml:space="preserve">cies increased, while </w:t>
      </w:r>
      <w:r w:rsidR="00E11F7E">
        <w:rPr>
          <w:rFonts w:ascii="Times New Roman" w:hAnsi="Times New Roman" w:cs="Times New Roman"/>
        </w:rPr>
        <w:t xml:space="preserve">among </w:t>
      </w:r>
      <w:r w:rsidR="00CD07F2">
        <w:rPr>
          <w:rFonts w:ascii="Times New Roman" w:hAnsi="Times New Roman" w:cs="Times New Roman"/>
        </w:rPr>
        <w:t>Republican the information produced</w:t>
      </w:r>
      <w:r w:rsidR="00CD07F2" w:rsidRPr="001D757C">
        <w:rPr>
          <w:rFonts w:ascii="Times New Roman" w:hAnsi="Times New Roman" w:cs="Times New Roman"/>
        </w:rPr>
        <w:t xml:space="preserve"> </w:t>
      </w:r>
      <w:r w:rsidR="00CD07F2">
        <w:rPr>
          <w:rFonts w:ascii="Times New Roman" w:hAnsi="Times New Roman" w:cs="Times New Roman"/>
        </w:rPr>
        <w:t xml:space="preserve">a “boomerang effect” by reinforcing their sceptical views. Therefore, even when presented with the same information, this can be interpreted biasedly to avoid compromising political beliefs. </w:t>
      </w:r>
      <w:r w:rsidR="00CD07F2">
        <w:rPr>
          <w:rFonts w:ascii="Times New Roman" w:hAnsi="Times New Roman" w:cs="Times New Roman"/>
          <w:lang w:val="en-US"/>
        </w:rPr>
        <w:t>Similarly,</w:t>
      </w:r>
      <w:r w:rsidR="00CD07F2" w:rsidRPr="00B636DA">
        <w:rPr>
          <w:rFonts w:ascii="Times New Roman" w:hAnsi="Times New Roman" w:cs="Times New Roman"/>
          <w:lang w:val="en-US"/>
        </w:rPr>
        <w:t xml:space="preserve"> religious </w:t>
      </w:r>
      <w:r w:rsidR="00CD07F2">
        <w:rPr>
          <w:rFonts w:ascii="Times New Roman" w:hAnsi="Times New Roman" w:cs="Times New Roman"/>
          <w:lang w:val="en-US"/>
        </w:rPr>
        <w:t>beliefs</w:t>
      </w:r>
      <w:r w:rsidR="00CD07F2" w:rsidRPr="00B636DA">
        <w:rPr>
          <w:rFonts w:ascii="Times New Roman" w:hAnsi="Times New Roman" w:cs="Times New Roman"/>
          <w:lang w:val="en-US"/>
        </w:rPr>
        <w:t xml:space="preserve"> </w:t>
      </w:r>
      <w:r w:rsidR="00D95BB6">
        <w:rPr>
          <w:rFonts w:ascii="Times New Roman" w:hAnsi="Times New Roman" w:cs="Times New Roman"/>
          <w:lang w:val="en-US"/>
        </w:rPr>
        <w:t xml:space="preserve">induce </w:t>
      </w:r>
      <w:r w:rsidR="00CD07F2">
        <w:rPr>
          <w:rFonts w:ascii="Times New Roman" w:hAnsi="Times New Roman" w:cs="Times New Roman"/>
          <w:lang w:val="en-US"/>
        </w:rPr>
        <w:t>individuals to</w:t>
      </w:r>
      <w:r w:rsidR="00CD07F2" w:rsidRPr="00B636DA">
        <w:rPr>
          <w:rFonts w:ascii="Times New Roman" w:hAnsi="Times New Roman" w:cs="Times New Roman"/>
          <w:lang w:val="en-US"/>
        </w:rPr>
        <w:t xml:space="preserve"> interpret climate change </w:t>
      </w:r>
      <w:r w:rsidR="00CD07F2">
        <w:rPr>
          <w:rFonts w:ascii="Times New Roman" w:hAnsi="Times New Roman" w:cs="Times New Roman"/>
          <w:lang w:val="en-US"/>
        </w:rPr>
        <w:t>facts in a way that</w:t>
      </w:r>
      <w:r w:rsidR="00CD07F2" w:rsidRPr="00B636DA">
        <w:rPr>
          <w:rFonts w:ascii="Times New Roman" w:hAnsi="Times New Roman" w:cs="Times New Roman"/>
          <w:lang w:val="en-US"/>
        </w:rPr>
        <w:t xml:space="preserve"> avoid</w:t>
      </w:r>
      <w:r w:rsidR="00CD07F2">
        <w:rPr>
          <w:rFonts w:ascii="Times New Roman" w:hAnsi="Times New Roman" w:cs="Times New Roman"/>
          <w:lang w:val="en-US"/>
        </w:rPr>
        <w:t>s</w:t>
      </w:r>
      <w:r w:rsidR="00CD07F2" w:rsidRPr="00B636DA">
        <w:rPr>
          <w:rFonts w:ascii="Times New Roman" w:hAnsi="Times New Roman" w:cs="Times New Roman"/>
          <w:lang w:val="en-US"/>
        </w:rPr>
        <w:t xml:space="preserve"> conflict with their beliefs. </w:t>
      </w:r>
      <w:r w:rsidR="00CD07F2" w:rsidRPr="00F04333">
        <w:rPr>
          <w:rFonts w:ascii="Times New Roman" w:hAnsi="Times New Roman" w:cs="Times New Roman"/>
        </w:rPr>
        <w:t xml:space="preserve">For instance, </w:t>
      </w:r>
      <w:ins w:id="13" w:author="Autor">
        <w:r w:rsidR="009B278F">
          <w:rPr>
            <w:rFonts w:ascii="Times New Roman" w:hAnsi="Times New Roman" w:cs="Times New Roman"/>
          </w:rPr>
          <w:t>there is evidence of Africans who attribute climate events to Allah (</w:t>
        </w:r>
      </w:ins>
      <w:del w:id="14" w:author="Autor">
        <w:r w:rsidR="00CD07F2" w:rsidRPr="00F04333" w:rsidDel="009B278F">
          <w:rPr>
            <w:rFonts w:ascii="Times New Roman" w:hAnsi="Times New Roman" w:cs="Times New Roman"/>
          </w:rPr>
          <w:delText xml:space="preserve"> </w:delText>
        </w:r>
      </w:del>
      <w:ins w:id="15" w:author="Autor">
        <w:r w:rsidR="009B278F" w:rsidRPr="009B278F">
          <w:rPr>
            <w:rFonts w:ascii="Times New Roman" w:hAnsi="Times New Roman" w:cs="Times New Roman"/>
          </w:rPr>
          <w:t>“Allah brings the</w:t>
        </w:r>
        <w:r w:rsidR="009B278F">
          <w:rPr>
            <w:rFonts w:ascii="Times New Roman" w:hAnsi="Times New Roman" w:cs="Times New Roman"/>
          </w:rPr>
          <w:t xml:space="preserve"> </w:t>
        </w:r>
        <w:r w:rsidR="009B278F" w:rsidRPr="009B278F">
          <w:rPr>
            <w:rFonts w:ascii="Times New Roman" w:hAnsi="Times New Roman" w:cs="Times New Roman"/>
          </w:rPr>
          <w:t>rain. The one who causes the drought</w:t>
        </w:r>
        <w:r w:rsidR="009B278F">
          <w:rPr>
            <w:rFonts w:ascii="Times New Roman" w:hAnsi="Times New Roman" w:cs="Times New Roman"/>
          </w:rPr>
          <w:t xml:space="preserve"> </w:t>
        </w:r>
        <w:r w:rsidR="009B278F" w:rsidRPr="009B278F">
          <w:rPr>
            <w:rFonts w:ascii="Times New Roman" w:hAnsi="Times New Roman" w:cs="Times New Roman"/>
          </w:rPr>
          <w:t>is Allah.”</w:t>
        </w:r>
        <w:r w:rsidR="009B278F">
          <w:rPr>
            <w:rFonts w:ascii="Times New Roman" w:hAnsi="Times New Roman" w:cs="Times New Roman"/>
          </w:rPr>
          <w:t>), to God (“</w:t>
        </w:r>
        <w:r w:rsidR="009B278F" w:rsidRPr="009B278F">
          <w:rPr>
            <w:rFonts w:ascii="Times New Roman" w:hAnsi="Times New Roman" w:cs="Times New Roman"/>
          </w:rPr>
          <w:t>We gather in church and pray for rain</w:t>
        </w:r>
        <w:r w:rsidR="009B278F">
          <w:rPr>
            <w:rFonts w:ascii="Times New Roman" w:hAnsi="Times New Roman" w:cs="Times New Roman"/>
          </w:rPr>
          <w:t xml:space="preserve">. </w:t>
        </w:r>
        <w:r w:rsidR="009B278F" w:rsidRPr="009B278F">
          <w:rPr>
            <w:rFonts w:ascii="Times New Roman" w:hAnsi="Times New Roman" w:cs="Times New Roman"/>
          </w:rPr>
          <w:t>There</w:t>
        </w:r>
        <w:r w:rsidR="009B278F">
          <w:rPr>
            <w:rFonts w:ascii="Times New Roman" w:hAnsi="Times New Roman" w:cs="Times New Roman"/>
          </w:rPr>
          <w:t xml:space="preserve"> </w:t>
        </w:r>
        <w:r w:rsidR="009B278F" w:rsidRPr="009B278F">
          <w:rPr>
            <w:rFonts w:ascii="Times New Roman" w:hAnsi="Times New Roman" w:cs="Times New Roman"/>
          </w:rPr>
          <w:t>is nothing we can do.</w:t>
        </w:r>
        <w:r w:rsidR="009B278F">
          <w:rPr>
            <w:rFonts w:ascii="Times New Roman" w:hAnsi="Times New Roman" w:cs="Times New Roman"/>
          </w:rPr>
          <w:t>”), or to a sea goddess “</w:t>
        </w:r>
        <w:r w:rsidR="009B278F" w:rsidRPr="009B278F">
          <w:rPr>
            <w:rFonts w:ascii="Times New Roman" w:hAnsi="Times New Roman" w:cs="Times New Roman"/>
          </w:rPr>
          <w:t>whose anger can unleash flooding</w:t>
        </w:r>
        <w:r w:rsidR="009B278F">
          <w:rPr>
            <w:rFonts w:ascii="Times New Roman" w:hAnsi="Times New Roman" w:cs="Times New Roman"/>
          </w:rPr>
          <w:t xml:space="preserve"> </w:t>
        </w:r>
        <w:r w:rsidR="009B278F" w:rsidRPr="009B278F">
          <w:rPr>
            <w:rFonts w:ascii="Times New Roman" w:hAnsi="Times New Roman" w:cs="Times New Roman"/>
          </w:rPr>
          <w:t>and destruction</w:t>
        </w:r>
        <w:r w:rsidR="009B278F">
          <w:rPr>
            <w:rFonts w:ascii="Times New Roman" w:hAnsi="Times New Roman" w:cs="Times New Roman"/>
          </w:rPr>
          <w:t xml:space="preserve">” </w:t>
        </w:r>
        <w:r w:rsidR="009B278F">
          <w:rPr>
            <w:rFonts w:ascii="Times New Roman" w:hAnsi="Times New Roman" w:cs="Times New Roman"/>
          </w:rPr>
          <w:fldChar w:fldCharType="begin" w:fldLock="1"/>
        </w:r>
      </w:ins>
      <w:r w:rsidR="0097418D">
        <w:rPr>
          <w:rFonts w:ascii="Times New Roman" w:hAnsi="Times New Roman" w:cs="Times New Roman"/>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mendeley":{"formattedCitation":"[16]","plainTextFormattedCitation":"[16]","previouslyFormattedCitation":"[16]"},"properties":{"noteIndex":0},"schema":"https://github.com/citation-style-language/schema/raw/master/csl-citation.json"}</w:instrText>
      </w:r>
      <w:r w:rsidR="009B278F">
        <w:rPr>
          <w:rFonts w:ascii="Times New Roman" w:hAnsi="Times New Roman" w:cs="Times New Roman"/>
        </w:rPr>
        <w:fldChar w:fldCharType="separate"/>
      </w:r>
      <w:r w:rsidR="009B278F" w:rsidRPr="009B278F">
        <w:rPr>
          <w:rFonts w:ascii="Times New Roman" w:hAnsi="Times New Roman" w:cs="Times New Roman"/>
          <w:noProof/>
        </w:rPr>
        <w:t>[16]</w:t>
      </w:r>
      <w:ins w:id="16" w:author="Autor">
        <w:r w:rsidR="009B278F">
          <w:rPr>
            <w:rFonts w:ascii="Times New Roman" w:hAnsi="Times New Roman" w:cs="Times New Roman"/>
          </w:rPr>
          <w:fldChar w:fldCharType="end"/>
        </w:r>
        <w:r w:rsidR="009B278F">
          <w:rPr>
            <w:rFonts w:ascii="Times New Roman" w:hAnsi="Times New Roman" w:cs="Times New Roman"/>
          </w:rPr>
          <w:t xml:space="preserve">. Thus, </w:t>
        </w:r>
      </w:ins>
      <w:r w:rsidR="00CD07F2" w:rsidRPr="00F04333">
        <w:rPr>
          <w:rFonts w:ascii="Times New Roman" w:hAnsi="Times New Roman" w:cs="Times New Roman"/>
        </w:rPr>
        <w:t>individual</w:t>
      </w:r>
      <w:r w:rsidR="00CD07F2">
        <w:rPr>
          <w:rFonts w:ascii="Times New Roman" w:hAnsi="Times New Roman" w:cs="Times New Roman"/>
        </w:rPr>
        <w:t>s</w:t>
      </w:r>
      <w:r w:rsidR="00CD07F2" w:rsidRPr="00F04333">
        <w:rPr>
          <w:rFonts w:ascii="Times New Roman" w:hAnsi="Times New Roman" w:cs="Times New Roman"/>
        </w:rPr>
        <w:t xml:space="preserve"> who</w:t>
      </w:r>
      <w:r w:rsidR="00CD07F2">
        <w:rPr>
          <w:rFonts w:ascii="Times New Roman" w:hAnsi="Times New Roman" w:cs="Times New Roman"/>
        </w:rPr>
        <w:t xml:space="preserve"> </w:t>
      </w:r>
      <w:r w:rsidR="00CD07F2" w:rsidRPr="00F04333">
        <w:rPr>
          <w:rFonts w:ascii="Times New Roman" w:hAnsi="Times New Roman" w:cs="Times New Roman"/>
        </w:rPr>
        <w:t xml:space="preserve">believe in </w:t>
      </w:r>
      <w:r w:rsidR="00CD07F2">
        <w:rPr>
          <w:rFonts w:ascii="Times New Roman" w:hAnsi="Times New Roman" w:cs="Times New Roman"/>
        </w:rPr>
        <w:t>a deity are</w:t>
      </w:r>
      <w:r w:rsidR="00CD07F2" w:rsidRPr="00F04333">
        <w:rPr>
          <w:rFonts w:ascii="Times New Roman" w:hAnsi="Times New Roman" w:cs="Times New Roman"/>
        </w:rPr>
        <w:t xml:space="preserve"> more likely to attribute </w:t>
      </w:r>
      <w:r w:rsidR="00CD07F2">
        <w:rPr>
          <w:rFonts w:ascii="Times New Roman" w:hAnsi="Times New Roman" w:cs="Times New Roman"/>
        </w:rPr>
        <w:t>climate change and its repercussions</w:t>
      </w:r>
      <w:r w:rsidR="00CD07F2" w:rsidRPr="00F04333">
        <w:rPr>
          <w:rFonts w:ascii="Times New Roman" w:hAnsi="Times New Roman" w:cs="Times New Roman"/>
        </w:rPr>
        <w:t xml:space="preserve"> to </w:t>
      </w:r>
      <w:r w:rsidR="00CD07F2">
        <w:rPr>
          <w:rFonts w:ascii="Times New Roman" w:hAnsi="Times New Roman" w:cs="Times New Roman"/>
        </w:rPr>
        <w:t>that deity’s will</w:t>
      </w:r>
      <w:r w:rsidR="00CD07F2" w:rsidRPr="00F04333">
        <w:rPr>
          <w:rFonts w:ascii="Times New Roman" w:hAnsi="Times New Roman" w:cs="Times New Roman"/>
        </w:rPr>
        <w:t xml:space="preserve"> </w:t>
      </w:r>
      <w:r w:rsidR="00CD07F2">
        <w:rPr>
          <w:rFonts w:ascii="Times New Roman" w:hAnsi="Times New Roman" w:cs="Times New Roman"/>
        </w:rPr>
        <w:t>rather than</w:t>
      </w:r>
      <w:r w:rsidR="00CD07F2" w:rsidRPr="00F04333">
        <w:rPr>
          <w:rFonts w:ascii="Times New Roman" w:hAnsi="Times New Roman" w:cs="Times New Roman"/>
        </w:rPr>
        <w:t xml:space="preserve"> to human</w:t>
      </w:r>
      <w:r w:rsidR="00CD07F2">
        <w:rPr>
          <w:rFonts w:ascii="Times New Roman" w:hAnsi="Times New Roman" w:cs="Times New Roman"/>
        </w:rPr>
        <w:t xml:space="preserve"> </w:t>
      </w:r>
      <w:r w:rsidR="00CD07F2" w:rsidRPr="00F04333">
        <w:rPr>
          <w:rFonts w:ascii="Times New Roman" w:hAnsi="Times New Roman" w:cs="Times New Roman"/>
        </w:rPr>
        <w:t>activity</w:t>
      </w:r>
      <w:r w:rsidR="00CD07F2">
        <w:rPr>
          <w:rFonts w:ascii="Times New Roman" w:hAnsi="Times New Roman" w:cs="Times New Roman"/>
        </w:rPr>
        <w:t xml:space="preserve"> </w:t>
      </w:r>
      <w:r w:rsidR="00CD07F2">
        <w:rPr>
          <w:rFonts w:ascii="Times New Roman" w:hAnsi="Times New Roman" w:cs="Times New Roman"/>
        </w:rPr>
        <w:fldChar w:fldCharType="begin" w:fldLock="1"/>
      </w:r>
      <w:r w:rsidR="009B278F">
        <w:rPr>
          <w:rFonts w:ascii="Times New Roman" w:hAnsi="Times New Roman" w:cs="Times New Roman"/>
        </w:rPr>
        <w:instrText>ADDIN CSL_CITATION {"citationItems":[{"id":"ITEM-1","itemData":{"DOI":"10.1016/j.gloenvcha.2011.11.013","ISSN":"09593780","abstract":"This paper analyzes discourses and practices of flood response and adaptation to climate change in Mozambique. It builds on recent publications on climate change adaptation that suggest that the successes and failures of adaptation highly depend on the cultural and political realms of societal perceptions and the sensitivity of institutions. To capture this, the paper adopted a multi-sited ethnographic approach. Acknowledging that there is no central locus of representation that can unveil the working of disaster response in Mozambique, the paper brings together five vignettes of research in different 'sites' of concern to the rise in floods in Mozambique. These are the politics of climate change adaptation at the national institutional level, societal responses to increased flooding, local people's responses to floods, the evacuation and resettlement programme following the 2007 flood. The paper finds how adaptation to climate change becomes part of everyday politics, how actors aim to incorporate responses into the continuation of their normal behavior and how elites are better positioned to take advantage of adaptation programmes than the vulnerable people that were targeted. It argues that climate change adaptation must be made consonant with historically grown and ongoing social and institutional processes. It concludes with lessons that the analysis and methodology of the research can provide for the practice of climate change adaptation. © 2011 Elsevier Ltd.","author":[{"dropping-particle":"","family":"Artur","given":"Luis","non-dropping-particle":"","parse-names":false,"suffix":""},{"dropping-particle":"","family":"Hilhorst","given":"Dorothea","non-dropping-particle":"","parse-names":false,"suffix":""}],"container-title":"Global Environmental Change","id":"ITEM-1","issue":"2","issued":{"date-parts":[["2012","5","1"]]},"page":"529-536","publisher":"Pergamon","title":"Everyday realities of climate change adaptation in Mozambique","type":"article-journal","volume":"22"},"uris":["http://www.mendeley.com/documents/?uuid=8df159a7-8e03-38a5-9a67-6b4d31d1c7cd"]}],"mendeley":{"formattedCitation":"[22]","plainTextFormattedCitation":"[22]","previouslyFormattedCitation":"[22]"},"properties":{"noteIndex":0},"schema":"https://github.com/citation-style-language/schema/raw/master/csl-citation.json"}</w:instrText>
      </w:r>
      <w:r w:rsidR="00CD07F2">
        <w:rPr>
          <w:rFonts w:ascii="Times New Roman" w:hAnsi="Times New Roman" w:cs="Times New Roman"/>
        </w:rPr>
        <w:fldChar w:fldCharType="separate"/>
      </w:r>
      <w:r w:rsidR="0048148A" w:rsidRPr="0048148A">
        <w:rPr>
          <w:rFonts w:ascii="Times New Roman" w:hAnsi="Times New Roman" w:cs="Times New Roman"/>
          <w:noProof/>
        </w:rPr>
        <w:t>[22]</w:t>
      </w:r>
      <w:r w:rsidR="00CD07F2">
        <w:rPr>
          <w:rFonts w:ascii="Times New Roman" w:hAnsi="Times New Roman" w:cs="Times New Roman"/>
        </w:rPr>
        <w:fldChar w:fldCharType="end"/>
      </w:r>
      <w:r w:rsidR="00CD07F2">
        <w:rPr>
          <w:rFonts w:ascii="Times New Roman" w:hAnsi="Times New Roman" w:cs="Times New Roman"/>
        </w:rPr>
        <w:t xml:space="preserve">. Similarly, attending religious services has been linked to </w:t>
      </w:r>
      <w:r w:rsidR="00225D52">
        <w:rPr>
          <w:rFonts w:ascii="Times New Roman" w:hAnsi="Times New Roman" w:cs="Times New Roman"/>
        </w:rPr>
        <w:t xml:space="preserve">more </w:t>
      </w:r>
      <w:r w:rsidR="00DB11CB">
        <w:rPr>
          <w:rFonts w:ascii="Times New Roman" w:hAnsi="Times New Roman" w:cs="Times New Roman"/>
        </w:rPr>
        <w:t xml:space="preserve">incorrect </w:t>
      </w:r>
      <w:r w:rsidR="00CD07F2">
        <w:rPr>
          <w:rFonts w:ascii="Times New Roman" w:hAnsi="Times New Roman" w:cs="Times New Roman"/>
        </w:rPr>
        <w:t>CCB</w:t>
      </w:r>
      <w:r w:rsidR="005568DE">
        <w:rPr>
          <w:rFonts w:ascii="Times New Roman" w:hAnsi="Times New Roman" w:cs="Times New Roman"/>
        </w:rPr>
        <w:t>s</w:t>
      </w:r>
      <w:r w:rsidR="00CD07F2">
        <w:rPr>
          <w:rFonts w:ascii="Times New Roman" w:hAnsi="Times New Roman" w:cs="Times New Roman"/>
        </w:rPr>
        <w:t xml:space="preserve"> </w:t>
      </w:r>
      <w:r w:rsidR="00CD07F2">
        <w:rPr>
          <w:rFonts w:ascii="Times New Roman" w:hAnsi="Times New Roman" w:cs="Times New Roman"/>
        </w:rPr>
        <w:fldChar w:fldCharType="begin" w:fldLock="1"/>
      </w:r>
      <w:r w:rsidR="00BB4B70">
        <w:rPr>
          <w:rFonts w:ascii="Times New Roman" w:hAnsi="Times New Roman" w:cs="Times New Roman"/>
        </w:rPr>
        <w:instrText>ADDIN CSL_CITATION {"citationItems":[{"id":"ITEM-1","itemData":{"DOI":"10.1002/joc.1930","ISSN":"08998418","abstract":"A 2007 survey covering rural areas in nine US states provides data on perceived local impacts of climate change. Perceptions vary from region to region, with a pattern suggesting links to real climate specifically to winter warming in snow country. A multivariate analysis using mixed-effects ordered logit regression confirms a significant perception-temperature relationship, net of individual background and ideological characteristics, and of regional variations. These findings invite more detailed research. © 2009 Royal Meteorological Society.","author":[{"dropping-particle":"","family":"Hamilton","given":"Lawrence C.","non-dropping-particle":"","parse-names":false,"suffix":""},{"dropping-particle":"","family":"Keim","given":"Barry D.","non-dropping-particle":"","parse-names":false,"suffix":""}],"container-title":"International Journal of Climatology","id":"ITEM-1","issue":"15","issued":{"date-parts":[["2009","12"]]},"page":"2348-2352","title":"Regional variation in perceptions about climate change","type":"article-journal","volume":"29"},"uris":["http://www.mendeley.com/documents/?uuid=ef820dbd-8ec7-3cd8-9f0b-25b7f123edb6"]}],"mendeley":{"formattedCitation":"[23]","plainTextFormattedCitation":"[23]","previouslyFormattedCitation":"[23]"},"properties":{"noteIndex":0},"schema":"https://github.com/citation-style-language/schema/raw/master/csl-citation.json"}</w:instrText>
      </w:r>
      <w:r w:rsidR="00CD07F2">
        <w:rPr>
          <w:rFonts w:ascii="Times New Roman" w:hAnsi="Times New Roman" w:cs="Times New Roman"/>
        </w:rPr>
        <w:fldChar w:fldCharType="separate"/>
      </w:r>
      <w:r w:rsidR="00BB4B70" w:rsidRPr="00BB4B70">
        <w:rPr>
          <w:rFonts w:ascii="Times New Roman" w:hAnsi="Times New Roman" w:cs="Times New Roman"/>
          <w:noProof/>
        </w:rPr>
        <w:t>[23]</w:t>
      </w:r>
      <w:r w:rsidR="00CD07F2">
        <w:rPr>
          <w:rFonts w:ascii="Times New Roman" w:hAnsi="Times New Roman" w:cs="Times New Roman"/>
        </w:rPr>
        <w:fldChar w:fldCharType="end"/>
      </w:r>
      <w:r w:rsidR="00CD07F2">
        <w:rPr>
          <w:rFonts w:ascii="Times New Roman" w:hAnsi="Times New Roman" w:cs="Times New Roman"/>
        </w:rPr>
        <w:t xml:space="preserve">. </w:t>
      </w:r>
      <w:r w:rsidR="00BB4B70">
        <w:rPr>
          <w:rFonts w:ascii="Times New Roman" w:hAnsi="Times New Roman" w:cs="Times New Roman"/>
        </w:rPr>
        <w:t xml:space="preserve">However, these effects may vary across religions </w:t>
      </w:r>
      <w:r w:rsidR="00BB4B70">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{"citationItems":[{"id":"ITEM-1","itemData":{"DOI":"10.1371/journal.pone.0134868","ISSN":"1932-6203","abstract":"Little research has focused on the relationship between religion and climate change attitudes and behavior. Further, while there have been some studies examining the relationship between environmental attitudes and religion, most are focused on Christian denominations and secularism, and few have examined other religions such as Buddhism. Using an online survey of 1,927 Australians we examined links between membership of four religious groupings (Buddhists, Christian literalists and non-literalists, and Secularists) and climate change attitudes and behaviors. Differences were found across religious groups in terms of their belief in: (a) human induced climate change, (b) the level of consensus among scientists, (c) their own efficacy, and (d) the need for policy responses. We show, using ordinal regression, that religion explains these differences even after taking into account socio-demographic factors, knowledge and environmental attitude, including belief in man's dominion over nature. Differences in attitude and behavior between these religious groups suggest the importance of engaging denominations to encourage change in attitudes and behavior among their members. Copyright:","author":[{"dropping-particle":"","family":"Morrison","given":"Mark","non-dropping-particle":"","parse-names":false,"suffix":""},{"dropping-particle":"","family":"Duncan","given":"Roderick","non-dropping-particle":"","parse-names":false,"suffix":""},{"dropping-particle":"","family":"Parton","given":"Kevin","non-dropping-particle":"","parse-names":false,"suffix":""}],"container-title":"PLOS ONE","editor":[{"dropping-particle":"","family":"Ebi","given":"Kristie L","non-dropping-particle":"","parse-names":false,"suffix":""}],"id":"ITEM-1","issue":"8","issued":{"date-parts":[["2015","8","6"]]},"page":"e0134868","publisher":"Public Library of Science","title":"Religion Does Matter for Climate Change Attitudes and Behavior","type":"article-journal","volume":"10"},"uris":["http://www.mendeley.com/documents/?uuid=e432d6f5-40d8-3a3c-afd0-3f2d7c150bc1"]},{"id":"ITEM-2","itemData":{"DOI":"10.1002/wcc.268","ISSN":"17577780","abstract":"Although religions are major social actors and institutions with considerable reach, relatively little social science research has focused specifically on the interaction of religious bodies and human-induced climate change. Most of the current scholarship on the topic has been theological, pastoral, or normative, and specific to particular faiths; the focus of such scholarship is to draw on resources internal to the faith in order to make the case to adherents about the duty to attend to climate change. Only recently has empirical or social scientific research sought to examine what the world's religions and their adherents are actually saying or doing about climate change. Reviewing this research is the focus of this article. An essential first step is to conceptualize the problematic term 'religion' and to describe the extensive diversity of the world's religions. Religion includes beliefs, worldviews, practices, and institutions that cross borders, time, and scale from the level of individuals all the way to transnational and transhistorical movements. A summary of religious engagements with climate change is followed by two case studies that show the complexity of religion and religious engagement with climate change. The Pacific Islands are used as a geographic case. Buddhism is used as a case study of a specific faith tradition. Because the world's religions and faith groups are major social institutions and sites of collection action, greater attention to them by climate-oriented social scientists is recommended. © 2014 John Wiley &amp; Sons, Ltd.","author":[{"dropping-particle":"","family":"Haluza-DeLay","given":"Randolph","non-dropping-particle":"","parse-names":false,"suffix":""}],"container-title":"Wiley Interdisciplinary Reviews: Climate Change","id":"ITEM-2","issue":"2","issued":{"date-parts":[["2014","3","1"]]},"page":"261-279","publisher":"Wiley-Blackwell","title":"Religion and climate change: varieties in viewpoints and practices","type":"article-journal","volume":"5"},"uris":["http://www.mendeley.com/documents/?uuid=c280dadf-779b-3628-9672-97b1eab5cb4f"]}],"mendeley":{"formattedCitation":"[24,25]","plainTextFormattedCitation":"[24,25]","previouslyFormattedCitation":"[24,25]"},"properties":{"noteIndex":0},"schema":"https://github.com/citation-style-language/schema/raw/master/csl-citation.json"}</w:instrText>
      </w:r>
      <w:r w:rsidR="00BB4B70">
        <w:rPr>
          <w:rFonts w:ascii="Times New Roman" w:hAnsi="Times New Roman" w:cs="Times New Roman"/>
        </w:rPr>
        <w:fldChar w:fldCharType="separate"/>
      </w:r>
      <w:r w:rsidR="00BB4B70" w:rsidRPr="00BB4B70">
        <w:rPr>
          <w:rFonts w:ascii="Times New Roman" w:hAnsi="Times New Roman" w:cs="Times New Roman"/>
          <w:noProof/>
        </w:rPr>
        <w:t>[24,25]</w:t>
      </w:r>
      <w:r w:rsidR="00BB4B70">
        <w:rPr>
          <w:rFonts w:ascii="Times New Roman" w:hAnsi="Times New Roman" w:cs="Times New Roman"/>
        </w:rPr>
        <w:fldChar w:fldCharType="end"/>
      </w:r>
      <w:r w:rsidR="00BB4B70">
        <w:rPr>
          <w:rFonts w:ascii="Times New Roman" w:hAnsi="Times New Roman" w:cs="Times New Roman"/>
        </w:rPr>
        <w:t xml:space="preserve">. </w:t>
      </w:r>
      <w:r w:rsidR="00CD07F2">
        <w:rPr>
          <w:rFonts w:ascii="Times New Roman" w:hAnsi="Times New Roman" w:cs="Times New Roman"/>
        </w:rPr>
        <w:t>Thus, even when people have access to rigorous information and the ability to understand it, politically or religiously motivated reasoning can lead to incorrect beliefs.</w:t>
      </w:r>
    </w:p>
    <w:p w14:paraId="37B34EF8" w14:textId="7344549B" w:rsidR="00CD07F2" w:rsidRDefault="00CD07F2" w:rsidP="00B32144">
      <w:pPr>
        <w:spacing w:line="480" w:lineRule="auto"/>
        <w:jc w:val="both"/>
        <w:rPr>
          <w:rFonts w:ascii="Times New Roman" w:hAnsi="Times New Roman" w:cs="Times New Roman"/>
          <w:i/>
          <w:iCs/>
        </w:rPr>
      </w:pPr>
    </w:p>
    <w:p w14:paraId="3D1D1C91" w14:textId="348C2F94" w:rsidR="00CF3D1A" w:rsidRPr="007A72E9" w:rsidRDefault="00C0196B" w:rsidP="00B32144">
      <w:pPr>
        <w:spacing w:line="480" w:lineRule="auto"/>
        <w:jc w:val="both"/>
        <w:rPr>
          <w:rFonts w:ascii="Times New Roman" w:hAnsi="Times New Roman" w:cs="Times New Roman"/>
          <w:b/>
          <w:sz w:val="28"/>
          <w:szCs w:val="28"/>
        </w:rPr>
      </w:pPr>
      <w:r w:rsidRPr="007A72E9">
        <w:rPr>
          <w:rFonts w:ascii="Times New Roman" w:hAnsi="Times New Roman" w:cs="Times New Roman"/>
          <w:b/>
          <w:sz w:val="28"/>
          <w:szCs w:val="28"/>
        </w:rPr>
        <w:lastRenderedPageBreak/>
        <w:t xml:space="preserve">Understanding climate change trough </w:t>
      </w:r>
      <w:r w:rsidR="004474DF" w:rsidRPr="007A72E9">
        <w:rPr>
          <w:rFonts w:ascii="Times New Roman" w:hAnsi="Times New Roman" w:cs="Times New Roman"/>
          <w:b/>
          <w:sz w:val="28"/>
          <w:szCs w:val="28"/>
        </w:rPr>
        <w:t>personal experience</w:t>
      </w:r>
      <w:r w:rsidRPr="007A72E9">
        <w:rPr>
          <w:rFonts w:ascii="Times New Roman" w:hAnsi="Times New Roman" w:cs="Times New Roman"/>
          <w:b/>
          <w:sz w:val="28"/>
          <w:szCs w:val="28"/>
        </w:rPr>
        <w:t>s</w:t>
      </w:r>
      <w:r w:rsidR="004474DF" w:rsidRPr="007A72E9">
        <w:rPr>
          <w:rFonts w:ascii="Times New Roman" w:hAnsi="Times New Roman" w:cs="Times New Roman"/>
          <w:b/>
          <w:sz w:val="28"/>
          <w:szCs w:val="28"/>
        </w:rPr>
        <w:t xml:space="preserve"> </w:t>
      </w:r>
    </w:p>
    <w:p w14:paraId="3C919F60" w14:textId="7D03939A" w:rsidR="005568DE" w:rsidRDefault="00916CBC" w:rsidP="008A6A02">
      <w:pPr>
        <w:spacing w:line="480" w:lineRule="auto"/>
        <w:jc w:val="both"/>
        <w:rPr>
          <w:rFonts w:ascii="Times New Roman" w:hAnsi="Times New Roman" w:cs="Times New Roman"/>
        </w:rPr>
      </w:pPr>
      <w:r>
        <w:rPr>
          <w:rFonts w:ascii="Times New Roman" w:hAnsi="Times New Roman" w:cs="Times New Roman"/>
        </w:rPr>
        <w:t>A</w:t>
      </w:r>
      <w:r w:rsidR="00A75346">
        <w:rPr>
          <w:rFonts w:ascii="Times New Roman" w:hAnsi="Times New Roman" w:cs="Times New Roman"/>
        </w:rPr>
        <w:t xml:space="preserve"> second p</w:t>
      </w:r>
      <w:r w:rsidR="004474DF">
        <w:rPr>
          <w:rFonts w:ascii="Times New Roman" w:hAnsi="Times New Roman" w:cs="Times New Roman"/>
        </w:rPr>
        <w:t>s</w:t>
      </w:r>
      <w:r w:rsidR="00A75346">
        <w:rPr>
          <w:rFonts w:ascii="Times New Roman" w:hAnsi="Times New Roman" w:cs="Times New Roman"/>
        </w:rPr>
        <w:t>yc</w:t>
      </w:r>
      <w:r w:rsidR="004474DF">
        <w:rPr>
          <w:rFonts w:ascii="Times New Roman" w:hAnsi="Times New Roman" w:cs="Times New Roman"/>
        </w:rPr>
        <w:t>h</w:t>
      </w:r>
      <w:r w:rsidR="00A75346">
        <w:rPr>
          <w:rFonts w:ascii="Times New Roman" w:hAnsi="Times New Roman" w:cs="Times New Roman"/>
        </w:rPr>
        <w:t xml:space="preserve">ological approach suggests that individuals perceive climate change </w:t>
      </w:r>
      <w:r w:rsidR="004474DF">
        <w:rPr>
          <w:rFonts w:ascii="Times New Roman" w:hAnsi="Times New Roman" w:cs="Times New Roman"/>
        </w:rPr>
        <w:t>as</w:t>
      </w:r>
      <w:r w:rsidR="00A75346">
        <w:rPr>
          <w:rFonts w:ascii="Times New Roman" w:hAnsi="Times New Roman" w:cs="Times New Roman"/>
        </w:rPr>
        <w:t xml:space="preserve"> a distant phenomenon </w:t>
      </w:r>
      <w:r w:rsidR="00600768">
        <w:rPr>
          <w:rFonts w:ascii="Times New Roman" w:hAnsi="Times New Roman" w:cs="Times New Roman"/>
        </w:rPr>
        <w:t xml:space="preserve">which is more likely to affect people living in other regions and in the distant </w:t>
      </w:r>
      <w:r w:rsidR="009B3CC9">
        <w:rPr>
          <w:rFonts w:ascii="Times New Roman" w:hAnsi="Times New Roman" w:cs="Times New Roman"/>
        </w:rPr>
        <w:t xml:space="preserve">future </w:t>
      </w:r>
      <w:r w:rsidR="00CF3D1A">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Change","id":"ITEM-1","issue":"1","issued":{"date-parts":[["2016","1","1"]]},"page":"125-134","publisher":"Wiley-Blackwell","title":"What shapes perceptions of climate change? New research since 2010","type":"article-journal","volume":"7"},"uris":["http://www.mendeley.com/documents/?uuid=f374f469-9ea6-3577-8bf7-ae0efa203f13"]}],"mendeley":{"formattedCitation":"[26]","plainTextFormattedCitation":"[26]","previouslyFormattedCitation":"[26]"},"properties":{"noteIndex":0},"schema":"https://github.com/citation-style-language/schema/raw/master/csl-citation.json"}</w:instrText>
      </w:r>
      <w:r w:rsidR="00CF3D1A">
        <w:rPr>
          <w:rFonts w:ascii="Times New Roman" w:hAnsi="Times New Roman" w:cs="Times New Roman"/>
        </w:rPr>
        <w:fldChar w:fldCharType="separate"/>
      </w:r>
      <w:r w:rsidR="00BB4B70" w:rsidRPr="00BB4B70">
        <w:rPr>
          <w:rFonts w:ascii="Times New Roman" w:hAnsi="Times New Roman" w:cs="Times New Roman"/>
          <w:noProof/>
        </w:rPr>
        <w:t>[26]</w:t>
      </w:r>
      <w:r w:rsidR="00CF3D1A">
        <w:rPr>
          <w:rFonts w:ascii="Times New Roman" w:hAnsi="Times New Roman" w:cs="Times New Roman"/>
        </w:rPr>
        <w:fldChar w:fldCharType="end"/>
      </w:r>
      <w:r w:rsidR="00CF3D1A">
        <w:rPr>
          <w:rFonts w:ascii="Times New Roman" w:hAnsi="Times New Roman" w:cs="Times New Roman"/>
        </w:rPr>
        <w:t>.</w:t>
      </w:r>
      <w:r w:rsidR="00364F76">
        <w:rPr>
          <w:rFonts w:ascii="Times New Roman" w:hAnsi="Times New Roman" w:cs="Times New Roman"/>
        </w:rPr>
        <w:t xml:space="preserve"> </w:t>
      </w:r>
      <w:r w:rsidR="00A75346">
        <w:rPr>
          <w:rFonts w:ascii="Times New Roman" w:hAnsi="Times New Roman" w:cs="Times New Roman"/>
        </w:rPr>
        <w:t>T</w:t>
      </w:r>
      <w:r w:rsidR="00364F76">
        <w:rPr>
          <w:rFonts w:ascii="Times New Roman" w:hAnsi="Times New Roman" w:cs="Times New Roman"/>
        </w:rPr>
        <w:t xml:space="preserve">his psychological distance </w:t>
      </w:r>
      <w:r>
        <w:rPr>
          <w:rFonts w:ascii="Times New Roman" w:hAnsi="Times New Roman" w:cs="Times New Roman"/>
        </w:rPr>
        <w:t>from</w:t>
      </w:r>
      <w:r w:rsidR="00364F76">
        <w:rPr>
          <w:rFonts w:ascii="Times New Roman" w:hAnsi="Times New Roman" w:cs="Times New Roman"/>
        </w:rPr>
        <w:t xml:space="preserve"> climate change</w:t>
      </w:r>
      <w:r w:rsidR="00A75346">
        <w:rPr>
          <w:rFonts w:ascii="Times New Roman" w:hAnsi="Times New Roman" w:cs="Times New Roman"/>
        </w:rPr>
        <w:t xml:space="preserve"> often results</w:t>
      </w:r>
      <w:r w:rsidR="00364F76">
        <w:rPr>
          <w:rFonts w:ascii="Times New Roman" w:hAnsi="Times New Roman" w:cs="Times New Roman"/>
        </w:rPr>
        <w:t xml:space="preserve"> </w:t>
      </w:r>
      <w:r w:rsidR="00A75346">
        <w:rPr>
          <w:rFonts w:ascii="Times New Roman" w:hAnsi="Times New Roman" w:cs="Times New Roman"/>
        </w:rPr>
        <w:t xml:space="preserve">in a lack of </w:t>
      </w:r>
      <w:r w:rsidR="00364F76">
        <w:rPr>
          <w:rFonts w:ascii="Times New Roman" w:hAnsi="Times New Roman" w:cs="Times New Roman"/>
        </w:rPr>
        <w:t>emotional responses</w:t>
      </w:r>
      <w:r w:rsidR="00600768">
        <w:rPr>
          <w:rFonts w:ascii="Times New Roman" w:hAnsi="Times New Roman" w:cs="Times New Roman"/>
        </w:rPr>
        <w:t xml:space="preserve"> to it</w:t>
      </w:r>
      <w:r w:rsidR="00F13B28">
        <w:rPr>
          <w:rFonts w:ascii="Times New Roman" w:hAnsi="Times New Roman" w:cs="Times New Roman"/>
        </w:rPr>
        <w:t xml:space="preserve"> </w:t>
      </w:r>
      <w:r w:rsidR="0069611E">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{"citationItems":[{"id":"ITEM-1","itemData":{"DOI":"10.1016/j.jenvp.2014.11.012","ISSN":"15229610","abstract":"This study advances a detailed social-psychological model of climate change risk perceptions by combining and integrating cognitive, experiential, and socio-cultural factors. The conceptual model is tested empirically on a national sample (. N=808) of the UK population. Results indicate that the full climate change risk perception model (CCRPM) is able to explain nearly 70% of the variance in risk perception. Gender, political party, knowledge of the causes, impacts and responses to climate change, social norms, value orientations, affect and personal experience with extreme weather were all identified as significant predictors. Experiential and socio-cultural factors explained significantly more variance in risk perception than either cognitive or socio-demographic characteristics. Results also confirm that the factor analytic structure of climate change risk perceptions can be conceptualized along two key dimensions, namely: personal and societal risk judgments and that both dimensions have different psychological antecedents. Implications for theory and public risk communication are discussed.","author":[{"dropping-particle":"","family":"Linden","given":"Sander","non-dropping-particle":"van der","parse-names":false,"suffix":""}],"container-title":"Journal of Environmental Psychology","id":"ITEM-1","issued":{"date-parts":[["2015","3","1"]]},"page":"112-124","publisher":"Academic Press","title":"The social-psychological determinants of climate change risk perceptions: Towards a comprehensive model","type":"article-journal","volume":"41"},"uris":["http://www.mendeley.com/documents/?uuid=672714bd-ddb5-37c8-ad4f-7b5bc1072eab"]},{"id":"ITEM-2","itemData":{"DOI":"10.1016/j.gloenvcha.2010.07.002","ISSN":"09593780","abstract":"Communications regarding climate change are increasingly being utilised in order to encourage sustainable behaviour and the way that these are framed can significantly alter the impact that they have on the recipient. This experimental study seeks to investigate how transferable existing research findings on framing from health and behavioural research are to the climate change case. The study (N=161) examined how framing the same information about climate change in terms of gain or loss outcomes and in terms of local or distant impacts can affect perceptions. Text on potential climate change impacts was adapted from the 2007 Intergovernmental Panel on Climate Change report, alongside maps and images of potential flooding impacts. Participants then completed measures of various relevant socio-cognitive factors and questions assessing their responses to the information that they had received. Results indicated that, ceteris paribus, gain frames were superior to loss frames in increasing positive attitudes towards climate change mitigation, and also increased the perceived severity of climate change impacts. However, third variable analyses demonstrated that the superiority of the gain frame was partially suppressed by lower fear responses and poorer information recall within gain framed information. In addition, framing climate change impacts as distant (whilst keeping information presented the same) resulted in climate change impacts being perceived as more severe, whilst attitudes towards climate change mitigation were more positive when participants were asked to consider social rather than personal aspects of climate change. Implications for designing communications about climate change are outlined. © 2010 Elsevier Ltd.","author":[{"dropping-particle":"","family":"Spence","given":"Alexa","non-dropping-particle":"","parse-names":false,"suffix":""},{"dropping-particle":"","family":"Pidgeon","given":"Nick","non-dropping-particle":"","parse-names":false,"suffix":""}],"container-title":"Global Environmental Change","id":"ITEM-2","issue":"4","issued":{"date-parts":[["2010","10","1"]]},"page":"656-667","publisher":"Pergamon","title":"Framing and communicating climate change: The effects of distance and outcome frame manipulations","type":"article-journal","volume":"20"},"uris":["http://www.mendeley.com/documents/?uuid=2e849dcc-3ee0-3135-b66b-ac426a506835"]}],"mendeley":{"formattedCitation":"[27,28]","plainTextFormattedCitation":"[27,28]","previouslyFormattedCitation":"[27,28]"},"properties":{"noteIndex":0},"schema":"https://github.com/citation-style-language/schema/raw/master/csl-citation.json"}</w:instrText>
      </w:r>
      <w:r w:rsidR="0069611E">
        <w:rPr>
          <w:rFonts w:ascii="Times New Roman" w:hAnsi="Times New Roman" w:cs="Times New Roman"/>
        </w:rPr>
        <w:fldChar w:fldCharType="separate"/>
      </w:r>
      <w:r w:rsidR="00BB4B70" w:rsidRPr="00BB4B70">
        <w:rPr>
          <w:rFonts w:ascii="Times New Roman" w:hAnsi="Times New Roman" w:cs="Times New Roman"/>
          <w:noProof/>
        </w:rPr>
        <w:t>[27,28]</w:t>
      </w:r>
      <w:r w:rsidR="0069611E">
        <w:rPr>
          <w:rFonts w:ascii="Times New Roman" w:hAnsi="Times New Roman" w:cs="Times New Roman"/>
        </w:rPr>
        <w:fldChar w:fldCharType="end"/>
      </w:r>
      <w:r w:rsidR="0069611E">
        <w:rPr>
          <w:rFonts w:ascii="Times New Roman" w:hAnsi="Times New Roman" w:cs="Times New Roman"/>
        </w:rPr>
        <w:t xml:space="preserve">. </w:t>
      </w:r>
      <w:r>
        <w:rPr>
          <w:rFonts w:ascii="Times New Roman" w:hAnsi="Times New Roman" w:cs="Times New Roman"/>
        </w:rPr>
        <w:t>As a</w:t>
      </w:r>
      <w:r w:rsidR="00600768">
        <w:rPr>
          <w:rFonts w:ascii="Times New Roman" w:hAnsi="Times New Roman" w:cs="Times New Roman"/>
        </w:rPr>
        <w:t xml:space="preserve"> consequence, individuals try t</w:t>
      </w:r>
      <w:r w:rsidR="00A75346">
        <w:rPr>
          <w:rFonts w:ascii="Times New Roman" w:hAnsi="Times New Roman" w:cs="Times New Roman"/>
        </w:rPr>
        <w:t xml:space="preserve">o make sense of the </w:t>
      </w:r>
      <w:r>
        <w:rPr>
          <w:rFonts w:ascii="Times New Roman" w:hAnsi="Times New Roman" w:cs="Times New Roman"/>
        </w:rPr>
        <w:t xml:space="preserve">changing </w:t>
      </w:r>
      <w:r w:rsidR="00A75346">
        <w:rPr>
          <w:rFonts w:ascii="Times New Roman" w:hAnsi="Times New Roman" w:cs="Times New Roman"/>
        </w:rPr>
        <w:t>natural world around them</w:t>
      </w:r>
      <w:r w:rsidR="00600768">
        <w:rPr>
          <w:rFonts w:ascii="Times New Roman" w:hAnsi="Times New Roman" w:cs="Times New Roman"/>
        </w:rPr>
        <w:t xml:space="preserve"> using </w:t>
      </w:r>
      <w:r w:rsidR="00225D52">
        <w:rPr>
          <w:rFonts w:ascii="Times New Roman" w:hAnsi="Times New Roman" w:cs="Times New Roman"/>
        </w:rPr>
        <w:t xml:space="preserve">more available and </w:t>
      </w:r>
      <w:r w:rsidR="00600768">
        <w:rPr>
          <w:rFonts w:ascii="Times New Roman" w:hAnsi="Times New Roman" w:cs="Times New Roman"/>
        </w:rPr>
        <w:t>emotionally salient cues</w:t>
      </w:r>
      <w:r w:rsidR="00F13B28">
        <w:rPr>
          <w:rFonts w:ascii="Times New Roman" w:hAnsi="Times New Roman" w:cs="Times New Roman"/>
        </w:rPr>
        <w:t xml:space="preserve">, such as </w:t>
      </w:r>
      <w:r w:rsidR="00225D52">
        <w:rPr>
          <w:rFonts w:ascii="Times New Roman" w:hAnsi="Times New Roman" w:cs="Times New Roman"/>
        </w:rPr>
        <w:t>local climate or extreme</w:t>
      </w:r>
      <w:r w:rsidR="00A75346">
        <w:rPr>
          <w:rFonts w:ascii="Times New Roman" w:hAnsi="Times New Roman" w:cs="Times New Roman"/>
        </w:rPr>
        <w:t xml:space="preserve"> weather events and their consequences </w:t>
      </w:r>
      <w:r w:rsidR="009B7ADD">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Change","id":"ITEM-1","issue":"1","issued":{"date-parts":[["2016","1","1"]]},"page":"125-134","publisher":"Wiley-Blackwell","title":"What shapes perceptions of climate change? New research since 2010","type":"article-journal","volume":"7"},"uris":["http://www.mendeley.com/documents/?uuid=f374f469-9ea6-3577-8bf7-ae0efa203f13"]}],"mendeley":{"formattedCitation":"[26]","plainTextFormattedCitation":"[26]","previouslyFormattedCitation":"[26]"},"properties":{"noteIndex":0},"schema":"https://github.com/citation-style-language/schema/raw/master/csl-citation.json"}</w:instrText>
      </w:r>
      <w:r w:rsidR="009B7ADD">
        <w:rPr>
          <w:rFonts w:ascii="Times New Roman" w:hAnsi="Times New Roman" w:cs="Times New Roman"/>
        </w:rPr>
        <w:fldChar w:fldCharType="separate"/>
      </w:r>
      <w:r w:rsidR="00BB4B70" w:rsidRPr="00BB4B70">
        <w:rPr>
          <w:rFonts w:ascii="Times New Roman" w:hAnsi="Times New Roman" w:cs="Times New Roman"/>
          <w:noProof/>
        </w:rPr>
        <w:t>[26]</w:t>
      </w:r>
      <w:r w:rsidR="009B7ADD">
        <w:rPr>
          <w:rFonts w:ascii="Times New Roman" w:hAnsi="Times New Roman" w:cs="Times New Roman"/>
        </w:rPr>
        <w:fldChar w:fldCharType="end"/>
      </w:r>
      <w:r w:rsidR="00364F76">
        <w:rPr>
          <w:rFonts w:ascii="Times New Roman" w:hAnsi="Times New Roman" w:cs="Times New Roman"/>
        </w:rPr>
        <w:t xml:space="preserve">. </w:t>
      </w:r>
      <w:r w:rsidR="00600768">
        <w:rPr>
          <w:rFonts w:ascii="Times New Roman" w:hAnsi="Times New Roman" w:cs="Times New Roman"/>
        </w:rPr>
        <w:t xml:space="preserve">This </w:t>
      </w:r>
      <w:r>
        <w:rPr>
          <w:rFonts w:ascii="Times New Roman" w:hAnsi="Times New Roman" w:cs="Times New Roman"/>
        </w:rPr>
        <w:t>so-called</w:t>
      </w:r>
      <w:r w:rsidR="00600768">
        <w:rPr>
          <w:rFonts w:ascii="Times New Roman" w:hAnsi="Times New Roman" w:cs="Times New Roman"/>
        </w:rPr>
        <w:t xml:space="preserve"> attribute substitution </w:t>
      </w:r>
      <w:r>
        <w:rPr>
          <w:rFonts w:ascii="Times New Roman" w:hAnsi="Times New Roman" w:cs="Times New Roman"/>
        </w:rPr>
        <w:t>suggests</w:t>
      </w:r>
      <w:r w:rsidR="00600768">
        <w:rPr>
          <w:rFonts w:ascii="Times New Roman" w:hAnsi="Times New Roman" w:cs="Times New Roman"/>
        </w:rPr>
        <w:t xml:space="preserve"> that </w:t>
      </w:r>
      <w:r w:rsidR="00A75346">
        <w:rPr>
          <w:rFonts w:ascii="Times New Roman" w:hAnsi="Times New Roman" w:cs="Times New Roman"/>
        </w:rPr>
        <w:t>personal experiences</w:t>
      </w:r>
      <w:r w:rsidR="00DB11CB">
        <w:rPr>
          <w:rFonts w:ascii="Times New Roman" w:hAnsi="Times New Roman" w:cs="Times New Roman"/>
        </w:rPr>
        <w:t>, which are easily accessible and emotionally close to the individual,</w:t>
      </w:r>
      <w:r w:rsidR="00A75346">
        <w:rPr>
          <w:rFonts w:ascii="Times New Roman" w:hAnsi="Times New Roman" w:cs="Times New Roman"/>
        </w:rPr>
        <w:t xml:space="preserve"> often replace science-based evidence</w:t>
      </w:r>
      <w:r w:rsidR="00600768">
        <w:rPr>
          <w:rFonts w:ascii="Times New Roman" w:hAnsi="Times New Roman" w:cs="Times New Roman"/>
        </w:rPr>
        <w:t xml:space="preserve"> and </w:t>
      </w:r>
      <w:r w:rsidR="00B21EAB">
        <w:rPr>
          <w:rFonts w:ascii="Times New Roman" w:hAnsi="Times New Roman" w:cs="Times New Roman"/>
        </w:rPr>
        <w:t xml:space="preserve">climate change facts </w:t>
      </w:r>
      <w:r w:rsidR="00BE442A">
        <w:rPr>
          <w:rFonts w:ascii="Times New Roman" w:hAnsi="Times New Roman" w:cs="Times New Roman"/>
        </w:rPr>
        <w:fldChar w:fldCharType="begin" w:fldLock="1"/>
      </w:r>
      <w:r w:rsidR="0097418D">
        <w:rPr>
          <w:rFonts w:ascii="Times New Roman" w:hAnsi="Times New Roman" w:cs="Times New Roman"/>
        </w:rPr>
        <w:instrText>ADDIN CSL_CITATION {"citationItems":[{"id":"ITEM-1","itemData":{"DOI":"10.1007/s10584-006-9060-3","ISSN":"01650009","abstract":"It should come as no surprise that the governments and citizenries of many countries show little concern about climate change and its consequences. Behavioral decision research over the last 30 years provides a series of lessons about the importance of affect in perceptions of risk and in decisions to take actions that reduce or manage perceived risks. Evidence from a range of domains suggests that worry drives risk management decisions. When people fail to be alarmed about a risk or hazard, they do not take precautions. Recent personal experience strongly influences the evaluation of a risky option. Low-probability events generate less concern than their probability warrants on average, but more concern than they deserve in those rare instances when they do occur. Personal experience with noticeable and serious consequences of global warming is still rare in many regions of the world. When people base their decisions on statistical descriptions about a hazard provided by others, characteristics of the hazard identified as psychological risk dimensions predict differences in alarm or worry across different classes of risk. The time-delayed, abstract, and often statistical nature of the risks of global warming does not evoke strong visceral reactions. These results suggest that we should find ways to evoke visceral reactions towards the risk of global warming, perhaps by simulations of its concrete future consequences for people's home or other regions they visit or value. Increased concern about global warming needs to solicited carefully, however, to prevent a decrease in concern about other relevant risks. The generation of worry or concern about global warming may be a necessary but not sufficient condition for desirable or appropriate protective or mitigating behavior on part of the general public. © Springer 2006.","author":[{"dropping-particle":"","family":"Weber","given":"Elke U.","non-dropping-particle":"","parse-names":false,"suffix":""}],"container-title":"Climatic Change","id":"ITEM-1","issue":"1-2","issued":{"date-parts":[["2006","7","21"]]},"page":"103-120","publisher":"Springer","title":"Experience-based and description-based perceptions of long-term risk: Why global warming does not scare us (yet)","type":"article-journal","volume":"77"},"uris":["http://www.mendeley.com/documents/?uuid=ecbd22a6-c8a5-376d-b637-381a73d84b2d"]},{"id":"ITEM-2","itemData":{"DOI":"10.1038/nclimate2622","ISSN":"17586798","abstract":"Human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Change","id":"ITEM-2","issue":"7","issued":{"date-parts":[["2015","7","25"]]},"page":"640-646","publisher":"Nature Publishing Group","title":"Psychological research and global climate change","type":"article-journal","volume":"5"},"uris":["http://www.mendeley.com/documents/?uuid=66a9af87-8765-394d-a5b9-61b4a1eeb54c"]}],"mendeley":{"formattedCitation":"[4,29]","plainTextFormattedCitation":"[4,29]","previouslyFormattedCitation":"[4,29]"},"properties":{"noteIndex":0},"schema":"https://github.com/citation-style-language/schema/raw/master/csl-citation.json"}</w:instrText>
      </w:r>
      <w:r w:rsidR="00BE442A">
        <w:rPr>
          <w:rFonts w:ascii="Times New Roman" w:hAnsi="Times New Roman" w:cs="Times New Roman"/>
        </w:rPr>
        <w:fldChar w:fldCharType="separate"/>
      </w:r>
      <w:r w:rsidR="00BB4B70" w:rsidRPr="00BB4B70">
        <w:rPr>
          <w:rFonts w:ascii="Times New Roman" w:hAnsi="Times New Roman" w:cs="Times New Roman"/>
          <w:noProof/>
        </w:rPr>
        <w:t>[4,29]</w:t>
      </w:r>
      <w:r w:rsidR="00BE442A">
        <w:rPr>
          <w:rFonts w:ascii="Times New Roman" w:hAnsi="Times New Roman" w:cs="Times New Roman"/>
        </w:rPr>
        <w:fldChar w:fldCharType="end"/>
      </w:r>
      <w:r w:rsidR="00BE442A">
        <w:rPr>
          <w:rFonts w:ascii="Times New Roman" w:hAnsi="Times New Roman" w:cs="Times New Roman"/>
        </w:rPr>
        <w:t>.</w:t>
      </w:r>
      <w:r w:rsidR="00C03848">
        <w:rPr>
          <w:rFonts w:ascii="Times New Roman" w:hAnsi="Times New Roman" w:cs="Times New Roman"/>
        </w:rPr>
        <w:t xml:space="preserve"> </w:t>
      </w:r>
      <w:r w:rsidR="00DB11CB">
        <w:rPr>
          <w:rFonts w:ascii="Times New Roman" w:hAnsi="Times New Roman" w:cs="Times New Roman"/>
        </w:rPr>
        <w:t>Previous literature has f</w:t>
      </w:r>
      <w:r w:rsidR="005568DE">
        <w:rPr>
          <w:rFonts w:ascii="Times New Roman" w:hAnsi="Times New Roman" w:cs="Times New Roman"/>
        </w:rPr>
        <w:t xml:space="preserve">ound that </w:t>
      </w:r>
      <w:r w:rsidR="00A75346">
        <w:rPr>
          <w:rFonts w:ascii="Times New Roman" w:hAnsi="Times New Roman" w:cs="Times New Roman"/>
        </w:rPr>
        <w:t>i</w:t>
      </w:r>
      <w:r w:rsidR="009B7ADD">
        <w:rPr>
          <w:rFonts w:ascii="Times New Roman" w:hAnsi="Times New Roman" w:cs="Times New Roman"/>
        </w:rPr>
        <w:t xml:space="preserve">ndividuals </w:t>
      </w:r>
      <w:r w:rsidR="00A75346">
        <w:rPr>
          <w:rFonts w:ascii="Times New Roman" w:hAnsi="Times New Roman" w:cs="Times New Roman"/>
        </w:rPr>
        <w:t>who</w:t>
      </w:r>
      <w:r w:rsidR="00C03848">
        <w:rPr>
          <w:rFonts w:ascii="Times New Roman" w:hAnsi="Times New Roman" w:cs="Times New Roman"/>
        </w:rPr>
        <w:t xml:space="preserve"> </w:t>
      </w:r>
      <w:r w:rsidR="009B7ADD">
        <w:rPr>
          <w:rFonts w:ascii="Times New Roman" w:hAnsi="Times New Roman" w:cs="Times New Roman"/>
        </w:rPr>
        <w:t xml:space="preserve">experience </w:t>
      </w:r>
      <w:r w:rsidR="00C03848">
        <w:rPr>
          <w:rFonts w:ascii="Times New Roman" w:hAnsi="Times New Roman" w:cs="Times New Roman"/>
        </w:rPr>
        <w:t>extreme climate</w:t>
      </w:r>
      <w:r w:rsidR="009B7ADD">
        <w:rPr>
          <w:rFonts w:ascii="Times New Roman" w:hAnsi="Times New Roman" w:cs="Times New Roman"/>
        </w:rPr>
        <w:t>-related</w:t>
      </w:r>
      <w:r w:rsidR="00C03848">
        <w:rPr>
          <w:rFonts w:ascii="Times New Roman" w:hAnsi="Times New Roman" w:cs="Times New Roman"/>
        </w:rPr>
        <w:t xml:space="preserve"> event</w:t>
      </w:r>
      <w:r w:rsidR="005568DE">
        <w:rPr>
          <w:rFonts w:ascii="Times New Roman" w:hAnsi="Times New Roman" w:cs="Times New Roman"/>
        </w:rPr>
        <w:t>s</w:t>
      </w:r>
      <w:r w:rsidR="00C03848">
        <w:rPr>
          <w:rFonts w:ascii="Times New Roman" w:hAnsi="Times New Roman" w:cs="Times New Roman"/>
        </w:rPr>
        <w:t xml:space="preserve"> such as hurricanes, floods</w:t>
      </w:r>
      <w:r w:rsidR="009B7ADD">
        <w:rPr>
          <w:rFonts w:ascii="Times New Roman" w:hAnsi="Times New Roman" w:cs="Times New Roman"/>
        </w:rPr>
        <w:t>,</w:t>
      </w:r>
      <w:r w:rsidR="00C03848">
        <w:rPr>
          <w:rFonts w:ascii="Times New Roman" w:hAnsi="Times New Roman" w:cs="Times New Roman"/>
        </w:rPr>
        <w:t xml:space="preserve"> </w:t>
      </w:r>
      <w:r w:rsidR="009B7ADD">
        <w:rPr>
          <w:rFonts w:ascii="Times New Roman" w:hAnsi="Times New Roman" w:cs="Times New Roman"/>
        </w:rPr>
        <w:t>or temperature anomalies</w:t>
      </w:r>
      <w:r w:rsidR="00C03848">
        <w:rPr>
          <w:rFonts w:ascii="Times New Roman" w:hAnsi="Times New Roman" w:cs="Times New Roman"/>
        </w:rPr>
        <w:t xml:space="preserve"> </w:t>
      </w:r>
      <w:r w:rsidR="009B7ADD">
        <w:rPr>
          <w:rFonts w:ascii="Times New Roman" w:hAnsi="Times New Roman" w:cs="Times New Roman"/>
        </w:rPr>
        <w:t xml:space="preserve">tend to perceive </w:t>
      </w:r>
      <w:r w:rsidR="00A75346">
        <w:rPr>
          <w:rFonts w:ascii="Times New Roman" w:hAnsi="Times New Roman" w:cs="Times New Roman"/>
        </w:rPr>
        <w:t>climate change</w:t>
      </w:r>
      <w:r w:rsidR="009B7ADD">
        <w:rPr>
          <w:rFonts w:ascii="Times New Roman" w:hAnsi="Times New Roman" w:cs="Times New Roman"/>
        </w:rPr>
        <w:t xml:space="preserve"> </w:t>
      </w:r>
      <w:r w:rsidR="00A75346">
        <w:rPr>
          <w:rFonts w:ascii="Times New Roman" w:hAnsi="Times New Roman" w:cs="Times New Roman"/>
        </w:rPr>
        <w:t xml:space="preserve">as a greater risk </w:t>
      </w:r>
      <w:r w:rsidR="009B7ADD">
        <w:rPr>
          <w:rFonts w:ascii="Times New Roman" w:hAnsi="Times New Roman" w:cs="Times New Roman"/>
        </w:rPr>
        <w:t xml:space="preserve"> </w:t>
      </w:r>
      <w:r w:rsidR="00C03848">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{"citationItems":[{"id":"ITEM-1","itemData":{"DOI":"10.1177/0956797613492775","ISSN":"09567976","PMID":"24058064","abstract":"A naturalistic investigation of New Jersey residents, both before and after they experienced Hurricanes Irene and Sandy, examined support for politicians committed or opposed to policies designed to combat climate change. At Time 1, before both hurricanes, participants showed negative implicit attitudes toward a green politician, but at Time 2, after the hurricanes, participants drawn from the same cohort showed a reversed automatic preference. Moreover, those who were significantly affected by Hurricane Sandy were especially likely to implicitly prefer the green politician, and implicit attitudes were the best predictor of voting after the storms, whereas explicit climate-change beliefs was the best predictor before the storms. In concert, the results suggest that direct experience with extreme weather can increase pro-environmentalism, and further support conceptualizing affective experiences as a source of implicit attitudes. © The Author(s) 2013.","author":[{"dropping-particle":"","family":"Rudman","given":"Laurie A.","non-dropping-particle":"","parse-names":false,"suffix":""},{"dropping-particle":"","family":"McLean","given":"Meghan C.","non-dropping-particle":"","parse-names":false,"suffix":""},{"dropping-particle":"","family":"Bunzl","given":"Martin","non-dropping-particle":"","parse-names":false,"suffix":""}],"container-title":"Psychological Science","id":"ITEM-1","issue":"11","issued":{"date-parts":[["2013","11","20"]]},"page":"2290-2296","publisher":"SAGE PublicationsSage CA: Los Angeles, CA","title":"When Truth Is Personally Inconvenient, Attitudes Change: The Impact of Extreme Weather on Implicit Support for Green Politicians and Explicit Climate-Change Beliefs","type":"article-journal","volume":"24"},"uris":["http://www.mendeley.com/documents/?uuid=35e1b33a-4518-30c4-b382-e4bad236310a"]},{"id":"ITEM-2","itemData":{"DOI":"10.1038/nclimate1059","ISSN":"1758678X","abstract":"One of the reasons that people may not take action to mitigate climate change is that they lack first-hand experience of its potential consequences. From this perspective, individuals who have direct experience of phenomena that may be linked to climate change would be more likely to be concerned by the issue and thus more inclined to undertake sustainable behaviours. So far, the evidence available to test this hypothesis is limited, and in part contradictory. Here we use national survey data collected from 1,822 individuals across the UK in 2010, to examine the links between direct flooding experience, perceptions of climate change and preparedness to reduce energy use. We show that those who report experience of flooding express more concern over climate change, see it as less uncertain and feel more confident that their actions will have an effect on climate change. Importantly, these perceptual differences also translate into a greater willingness to save energy to mitigate climate change. Highlighting links between local weather events and climate change is therefore likely to be a useful strategy for increasing concern and action. © 2011 Macmillan Publishers Limited.","author":[{"dropping-particle":"","family":"Spence","given":"A.","non-dropping-particle":"","parse-names":false,"suffix":""},{"dropping-particle":"","family":"Poortinga","given":"W.","non-dropping-particle":"","parse-names":false,"suffix":""},{"dropping-particle":"","family":"Butler","given":"C.","non-dropping-particle":"","parse-names":false,"suffix":""},{"dropping-particle":"","family":"Pidgeon","given":"N. F.","non-dropping-particle":"","parse-names":false,"suffix":""}],"container-title":"Nature Climate Change","id":"ITEM-2","issue":"1","issued":{"date-parts":[["2011","4","20"]]},"page":"46-49","publisher":"Nature Publishing Group","title":"Perceptions of climate change and willingness to save energy related to flood experience","type":"article-journal","volume":"1"},"uris":["http://www.mendeley.com/documents/?uuid=bbc8f060-6499-39e3-ae23-4e369cb1676e"]},{"id":"ITEM-3","itemData":{"DOI":"10.1073/pnas.1607032113","ISSN":"10916490","PMID":"27994143","abstract":"We postulate that skepticism about climate change is partially caused by the spatial heterogeneity of climate change, which exposes experiential learners to climate heuristics that differ from the global average. This hypothesis is tested by formalizing an index that measures local changes in climate using station data and comparing this index with survey-based model estimates of county-level opinion about whether global warming is happening. Results indicate that more stations exhibit cooling and warming than predicted by random chance and that spatial variations in these changes can account for spatial variations in the percentage of the population that believes that \"global warming is happening.\" This effect is diminished in areas that have experienced more record low temperatures than record highs since 2005. Together, these results suggest that skepticism about climate change is driven partially by personal experiences; an accurate heuristic for local changes in climate identifies obstacles to communicating ongoing changes in climate to the public and how these communications might be improved.","author":[{"dropping-particle":"","family":"Kaufmann","given":"Robert K.","non-dropping-particle":"","parse-names":false,"suffix":""},{"dropping-particle":"","family":"Mann","given":"Michael L.","non-dropping-particle":"","parse-names":false,"suffix":""},{"dropping-particle":"","family":"Gopal","given":"Sucharita","non-dropping-particle":"","parse-names":false,"suffix":""},{"dropping-particle":"","family":"Liederman","given":"Jackie A.","non-dropping-particle":"","parse-names":false,"suffix":""},{"dropping-particle":"","family":"Howe","given":"Peter D.","non-dropping-particle":"","parse-names":false,"suffix":""},{"dropping-particle":"","family":"Pretis","given":"Felix","non-dropping-particle":"","parse-names":false,"suffix":""},{"dropping-particle":"","family":"Tang","given":"Xiaojing","non-dropping-particle":"","parse-names":false,"suffix":""},{"dropping-particle":"","family":"Gilmore","given":"Michelle","non-dropping-particle":"","parse-names":false,"suffix":""}],"container-title":"Proceedings of the National Academy of Sciences of the United States of America","id":"ITEM-3","issue":"1","issued":{"date-parts":[["2017","1","3"]]},"page":"67-71","publisher":"National Academy of Sciences","title":"Spatial heterogeneity of climate change as an experiential basis for skepticism","type":"article-journal","volume":"114"},"uris":["http://www.mendeley.com/documents/?uuid=a1f69979-886a-3fda-be03-550cf08ee6c8"]},{"id":"ITEM-4","itemData":{"DOI":"10.1038/nclimate1754","ISSN":"1758678X","abstract":"In this paper, we address the chicken-or-egg question posed by two alternative explanations for the relationship between perceived personal experience of global warming and belief certainty that global warming is happening: Do observable climate impacts create opportunities for people to become more certain of the reality of global warming, or does prior belief certainty shape people's perceptions of impacts through a process of motivated reasoning? We use data from a nationally representative sample of Americans surveyed first in 2008 and again in 2011; these longitudinal data allow us to evaluate the causal relationships between belief certainty and perceived experience, assessing the impact of each on the other over time. Among the full survey sample, we found that both processes occurred: 'experiential learning', where perceived personal experience of global warming led to increased belief certainty, and 'motivated reasoning', where high belief certainty influenced perceptions of personal experience. We then tested and confirmed the hypothesis that motivated reasoning occurs primarily among people who are already highly engaged in the issue whereas experiential learning occurs primarily among people who are less engaged in the issue, which is particularly important given that approximately 75% of American adults currently have low levels of engagement. © 2013 Macmillan Publishers Limited. All rights reserved.","author":[{"dropping-particle":"","family":"Myers","given":"Teresa A.","non-dropping-particle":"","parse-names":false,"suffix":""},{"dropping-particle":"","family":"Maibach","given":"Edward W.","non-dropping-particle":"","parse-names":false,"suffix":""},{"dropping-particle":"","family":"Roser-Renouf","given":"Connie","non-dropping-particle":"","parse-names":false,"suffix":""},{"dropping-particle":"","family":"Akerlof","given":"Karen","non-dropping-particle":"","parse-names":false,"suffix":""},{"dropping-particle":"","family":"Leiserowitz","given":"Anthony A.","non-dropping-particle":"","parse-names":false,"suffix":""}],"container-title":"Nature Climate Change","id":"ITEM-4","issue":"4","issued":{"date-parts":[["2013","4","2"]]},"page":"343-347","publisher":"Nature Publishing Group","title":"The relationship between personal experience and belief in the reality of global warming","type":"article-journal","volume":"3"},"uris":["http://www.mendeley.com/documents/?uuid=22d02319-9ddd-3915-b818-632241da1bc5"]},{"id":"ITEM-5","itemData":{"DOI":"10.1002/wcc.286","ISSN":"17577780","abstract":"Individuals' direct exposure to and experience of climate change are arguably integral aspects of their risk perceptions, understandings, and engagement with the issue. Recent research investigating these experiences has thrown into sharp relief some fundamental considerations with respect to public risk perceptions and responses, in particular the extent to which such perceived encounters might reflect a priori beliefs and motivated reasoning. Findings to date are intriguing and compelling, both in regard to the escalating percentages of individuals who report having such personal encounters, and conclusions being drawn with respect to the nature, significance, and influence of such direct experience. These findings have also led to some intuitively reasonable but possibly problematic recommendations regarding policy and issue and behavioural engagement implications. A focus on underlying processes of experience and belief, oversimplified in terms of 'seeing' or 'believing', has however deflected attention from other issues such as the nature and contexts of individual climate change encounters, the clarity of the constructs and validity of the measures being used for 'belief' and 'experience', and the transactional and phenomenological nature of climate change encounters. There is nonetheless current and convergent evidence that perceived direct experience of environmental changes or events deemed to be manifestations of climate change influences psychological responses such as risk perception, acceptance, belief certainty, distress, and psychological and behavioural adaptation. These findings suggest that such experiences, for many, foster a contextualized and more personally meaningful realisation of what climate change portends, implies, and ultimately means, locally and globally. © 2014 John Wiley &amp; Sons, Ltd.","author":[{"dropping-particle":"","family":"Reser","given":"Joseph P.","non-dropping-particle":"","parse-names":false,"suffix":""},{"dropping-particle":"","family":"Bradley","given":"Graham L.","non-dropping-particle":"","parse-names":false,"suffix":""},{"dropping-particle":"","family":"Ellul","given":"Michelle C.","non-dropping-particle":"","parse-names":false,"suffix":""}],"container-title":"Wiley Interdisciplinary Reviews: Climate Change","id":"ITEM-5","issue":"4","issued":{"date-parts":[["2014","7","1"]]},"page":"521-537","publisher":"Wiley-Blackwell","title":"Encountering climate change: ‘seeing’ is more than ‘believing’","type":"article-journal","volume":"5"},"uris":["http://www.mendeley.com/documents/?uuid=c296c7f9-c2f5-36db-a534-83f5537be978"]},{"id":"ITEM-6","itemData":{"DOI":"10.1002/joc.1930","ISSN":"08998418","abstract":"A 2007 survey covering rural areas in nine US states provides data on perceived local impacts of climate change. Perceptions vary from region to region, with a pattern suggesting links to real climate specifically to winter warming in snow country. A multivariate analysis using mixed-effects ordered logit regression confirms a significant perception-temperature relationship, net of individual background and ideological characteristics, and of regional variations. These findings invite more detailed research. © 2009 Royal Meteorological Society.","author":[{"dropping-particle":"","family":"Hamilton","given":"Lawrence C.","non-dropping-particle":"","parse-names":false,"suffix":""},{"dropping-particle":"","family":"Keim","given":"Barry D.","non-dropping-particle":"","parse-names":false,"suffix":""}],"container-title":"International Journal of Climatology","id":"ITEM-6","issue":"15","issued":{"date-parts":[["2009","12"]]},"page":"2348-2352","title":"Regional variation in perceptions about climate change","type":"article-journal","volume":"29"},"uris":["http://www.mendeley.com/documents/?uuid=ef820dbd-8ec7-3cd8-9f0b-25b7f123edb6"]},{"id":"ITEM-7","itemData":{"DOI":"10.1007/s10584-012-0690-3","ISSN":"01650009","abstract":"Public opinion in the United States about human-caused climate change has varied over the past 20 years, despite an increasing consensus about the issue in the expert community. Attitudes about climate change have been attributed to a number of factors including personal values, political ideology, the media environment and personal experience. Recent studies have found evidence that the temperature can influence one's opinion about climate change and willingness to change behaviour and/or support climate policy. Although there is some evidence that individual cool or warm years have influenced large-scale opinion about climate change, the extent to which temperature can explain the past variability in public opinion and public discourse about climate change at the national level is not known. Here we isolate the relationship between opinion about climate change and temperature at the national scale, using data from opinion polls, a discourse analysis of opinion articles from five major daily newspapers, and a national air temperature database. The fraction of respondents to national polls who express \"belief in\" or \"worry about\" climate change is found to be significantly correlated to U.S. mean temperature anomalies over the previous 3-12 months. In addition, the fraction of editorial and opinion articles which \"agree\" with the expert consensus on climate change is also found to be significantly correlated to U.S. mean temperature anomalies at seasonal and annual scales. These results suggest that a fraction of the past variance in American views about climate change could potentially be explained by climate variability. © 2013 Springer Science+Business Media Dordrecht.","author":[{"dropping-particle":"","family":"Donner","given":"Simon D.","non-dropping-particle":"","parse-names":false,"suffix":""},{"dropping-particle":"","family":"McDaniels","given":"Jeremy","non-dropping-particle":"","parse-names":false,"suffix":""}],"container-title":"Climatic Change","id":"ITEM-7","issue":"3-4","issued":{"date-parts":[["2013","6","5"]]},"page":"537-550","publisher":"Springer","title":"The influence of national temperature fluctuations on opinions about climate change in the U.S. since 1990","type":"article-journal","volume":"118"},"uris":["http://www.mendeley.com/documents/?uuid=5933d1d5-b4da-3d00-9b42-ff58791d7849"]}],"mendeley":{"formattedCitation":"[23,30–35]","plainTextFormattedCitation":"[23,30–35]","previouslyFormattedCitation":"[23,30–35]"},"properties":{"noteIndex":0},"schema":"https://github.com/citation-style-language/schema/raw/master/csl-citation.json"}</w:instrText>
      </w:r>
      <w:r w:rsidR="00C03848">
        <w:rPr>
          <w:rFonts w:ascii="Times New Roman" w:hAnsi="Times New Roman" w:cs="Times New Roman"/>
        </w:rPr>
        <w:fldChar w:fldCharType="separate"/>
      </w:r>
      <w:r w:rsidR="00BB4B70" w:rsidRPr="00BB4B70">
        <w:rPr>
          <w:rFonts w:ascii="Times New Roman" w:hAnsi="Times New Roman" w:cs="Times New Roman"/>
          <w:noProof/>
        </w:rPr>
        <w:t>[23,30–35]</w:t>
      </w:r>
      <w:r w:rsidR="00C03848">
        <w:rPr>
          <w:rFonts w:ascii="Times New Roman" w:hAnsi="Times New Roman" w:cs="Times New Roman"/>
        </w:rPr>
        <w:fldChar w:fldCharType="end"/>
      </w:r>
      <w:r w:rsidR="00F717A3">
        <w:rPr>
          <w:rFonts w:ascii="Times New Roman" w:hAnsi="Times New Roman" w:cs="Times New Roman"/>
        </w:rPr>
        <w:t xml:space="preserve">. </w:t>
      </w:r>
      <w:r w:rsidR="005568DE">
        <w:rPr>
          <w:rFonts w:ascii="Times New Roman" w:hAnsi="Times New Roman" w:cs="Times New Roman"/>
        </w:rPr>
        <w:t xml:space="preserve">Even less extreme events, such as a hotter-than-usual day, can make people more aware of and concerned about climate change </w:t>
      </w:r>
      <w:r w:rsidR="005568DE">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{"citationItems":[{"id":"ITEM-1","itemData":{"DOI":"10.1038/nclimate2093","ISSN":"1758678X","abstract":"Climate change judgements can depend on whether today seems warmer or colder than usual, termed the local warming effect. Although previous research has demonstrated that this effect occurs, studies have yet to explain why or how temperature abnormalities influence global warming attitudes. A better understanding of the underlying psychology of this effect can help explain the public's reaction to climate change and inform approaches used to communicate the phenomenon. Across five studies, we find evidence of attribute substitution, whereby individuals use less relevant but available information (for example, today's temperature) in place of more diagnostic but less accessible information (for example, global climate change patterns) when making judgements. Moreover, we rule out alternative hypotheses involving climate change labelling and lay mental models. Ultimately, we show that present temperature abnormalities are given undue weight and lead to an overestimation of the frequency of similar past events, thereby increasing belief in and concern for global warming. © 2014 Macmillan Publishers Limited.","author":[{"dropping-particle":"","family":"Zaval","given":"Lisa","non-dropping-particle":"","parse-names":false,"suffix":""},{"dropping-particle":"","family":"Keenan","given":"Elizabeth A.","non-dropping-particle":"","parse-names":false,"suffix":""},{"dropping-particle":"","family":"Johnson","given":"Eric J.","non-dropping-particle":"","parse-names":false,"suffix":""},{"dropping-particle":"","family":"Weber","given":"Elke U.","non-dropping-particle":"","parse-names":false,"suffix":""}],"container-title":"Nature Climate Change","id":"ITEM-1","issue":"2","issued":{"date-parts":[["2014","2","12"]]},"page":"143-147","publisher":"Nature Publishing Group","title":"How warm days increase belief in global warming","type":"article-journal","volume":"4"},"uris":["http://www.mendeley.com/documents/?uuid=70c484b5-659f-3ef4-ae70-6ba5b5e0d2cf"]}],"mendeley":{"formattedCitation":"[36]","plainTextFormattedCitation":"[36]","previouslyFormattedCitation":"[36]"},"properties":{"noteIndex":0},"schema":"https://github.com/citation-style-language/schema/raw/master/csl-citation.json"}</w:instrText>
      </w:r>
      <w:r w:rsidR="005568DE">
        <w:rPr>
          <w:rFonts w:ascii="Times New Roman" w:hAnsi="Times New Roman" w:cs="Times New Roman"/>
        </w:rPr>
        <w:fldChar w:fldCharType="separate"/>
      </w:r>
      <w:r w:rsidR="00BB4B70" w:rsidRPr="00BB4B70">
        <w:rPr>
          <w:rFonts w:ascii="Times New Roman" w:hAnsi="Times New Roman" w:cs="Times New Roman"/>
          <w:noProof/>
        </w:rPr>
        <w:t>[36]</w:t>
      </w:r>
      <w:r w:rsidR="005568DE">
        <w:rPr>
          <w:rFonts w:ascii="Times New Roman" w:hAnsi="Times New Roman" w:cs="Times New Roman"/>
        </w:rPr>
        <w:fldChar w:fldCharType="end"/>
      </w:r>
      <w:r w:rsidR="005568DE">
        <w:rPr>
          <w:rFonts w:ascii="Times New Roman" w:hAnsi="Times New Roman" w:cs="Times New Roman"/>
        </w:rPr>
        <w:t xml:space="preserve">, and to donate more money to environmental charities </w:t>
      </w:r>
      <w:r w:rsidR="005568DE">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{"citationItems":[{"id":"ITEM-1","itemData":{"DOI":"10.1177/0956797611400913","ISSN":"09567976","PMID":"21372325","abstract":"Although people are quite aware of global warming, their beliefs about it may be malleable; specifically, their beliefs may be constructed in response to questions about global warming. Beliefs may reflect irrelevant but salient information, such as the current day's temperature. This replacement of a more complex, less easily accessed judgment with a simple, more accessible one is known as attribute substitution. In three studies, we asked residents of the United States and Australia to report their opinions about global warming and whether the temperature on the day of the study was warmer or cooler than usual. Respondents who thought that day was warmer than usual believed more in and had greater concern about global warming than did respondents who thought that day was colder than usual. They also donated more money to a global-warming charity if they thought that day seemed warmer than usual. We used instrumental variable regression to rule out some alternative explanations © The Author(s) 2011.","author":[{"dropping-particle":"","family":"Li","given":"Ye","non-dropping-particle":"","parse-names":false,"suffix":""},{"dropping-particle":"","family":"Johnson","given":"Eric J.","non-dropping-particle":"","parse-names":false,"suffix":""},{"dropping-particle":"","family":"Zaval","given":"Lisa","non-dropping-particle":"","parse-names":false,"suffix":""}],"container-title":"Psychological Science","id":"ITEM-1","issue":"4","issued":{"date-parts":[["2011","4","3"]]},"page":"454-459","publisher":"SAGE PublicationsSage CA: Los Angeles, CA","title":"Local warming: Daily temperature change influences belief in global warming","type":"article-journal","volume":"22"},"uris":["http://www.mendeley.com/documents/?uuid=2e232b48-5dff-326a-b12b-24b5a172f607"]}],"mendeley":{"formattedCitation":"[37]","plainTextFormattedCitation":"[37]","previouslyFormattedCitation":"[37]"},"properties":{"noteIndex":0},"schema":"https://github.com/citation-style-language/schema/raw/master/csl-citation.json"}</w:instrText>
      </w:r>
      <w:r w:rsidR="005568DE">
        <w:rPr>
          <w:rFonts w:ascii="Times New Roman" w:hAnsi="Times New Roman" w:cs="Times New Roman"/>
        </w:rPr>
        <w:fldChar w:fldCharType="separate"/>
      </w:r>
      <w:r w:rsidR="00BB4B70" w:rsidRPr="00BB4B70">
        <w:rPr>
          <w:rFonts w:ascii="Times New Roman" w:hAnsi="Times New Roman" w:cs="Times New Roman"/>
          <w:noProof/>
        </w:rPr>
        <w:t>[37]</w:t>
      </w:r>
      <w:r w:rsidR="005568DE">
        <w:rPr>
          <w:rFonts w:ascii="Times New Roman" w:hAnsi="Times New Roman" w:cs="Times New Roman"/>
        </w:rPr>
        <w:fldChar w:fldCharType="end"/>
      </w:r>
      <w:r w:rsidR="005568DE">
        <w:rPr>
          <w:rFonts w:ascii="Times New Roman" w:hAnsi="Times New Roman" w:cs="Times New Roman"/>
        </w:rPr>
        <w:t xml:space="preserve">. To sum, personally experiencing climate anomalies can enhance climate change beliefs. </w:t>
      </w:r>
    </w:p>
    <w:p w14:paraId="02F4BEA5" w14:textId="0FF03AB9" w:rsidR="00F203D3" w:rsidRDefault="00F203D3" w:rsidP="00D66AF8">
      <w:pPr>
        <w:spacing w:line="480" w:lineRule="auto"/>
        <w:jc w:val="both"/>
        <w:rPr>
          <w:rFonts w:ascii="Times New Roman" w:hAnsi="Times New Roman" w:cs="Times New Roman"/>
        </w:rPr>
      </w:pPr>
    </w:p>
    <w:p w14:paraId="0E098A4D" w14:textId="4871BB54" w:rsidR="009B3CC9" w:rsidRPr="007A72E9" w:rsidRDefault="009B3CC9" w:rsidP="00D66AF8">
      <w:pPr>
        <w:spacing w:line="480" w:lineRule="auto"/>
        <w:jc w:val="both"/>
        <w:rPr>
          <w:rFonts w:ascii="Times New Roman" w:hAnsi="Times New Roman" w:cs="Times New Roman"/>
          <w:b/>
          <w:bCs/>
          <w:sz w:val="28"/>
          <w:szCs w:val="28"/>
        </w:rPr>
      </w:pPr>
      <w:r w:rsidRPr="007A72E9">
        <w:rPr>
          <w:rFonts w:ascii="Times New Roman" w:hAnsi="Times New Roman" w:cs="Times New Roman"/>
          <w:b/>
          <w:bCs/>
          <w:sz w:val="28"/>
          <w:szCs w:val="28"/>
        </w:rPr>
        <w:t xml:space="preserve">Climate </w:t>
      </w:r>
      <w:r w:rsidR="00916CBC" w:rsidRPr="007A72E9">
        <w:rPr>
          <w:rFonts w:ascii="Times New Roman" w:hAnsi="Times New Roman" w:cs="Times New Roman"/>
          <w:b/>
          <w:bCs/>
          <w:sz w:val="28"/>
          <w:szCs w:val="28"/>
        </w:rPr>
        <w:t>change facts take a backseat</w:t>
      </w:r>
    </w:p>
    <w:p w14:paraId="2F72010D" w14:textId="7D05D347" w:rsidR="00392DC9" w:rsidRDefault="00916CBC" w:rsidP="00D66AF8">
      <w:pPr>
        <w:spacing w:line="480" w:lineRule="auto"/>
        <w:jc w:val="both"/>
        <w:rPr>
          <w:rFonts w:ascii="Times New Roman" w:hAnsi="Times New Roman" w:cs="Times New Roman"/>
        </w:rPr>
      </w:pPr>
      <w:r>
        <w:rPr>
          <w:rFonts w:ascii="Times New Roman" w:hAnsi="Times New Roman" w:cs="Times New Roman"/>
        </w:rPr>
        <w:t xml:space="preserve">A final argument postulates that </w:t>
      </w:r>
      <w:r w:rsidR="009B3CC9">
        <w:rPr>
          <w:rFonts w:ascii="Times New Roman" w:hAnsi="Times New Roman" w:cs="Times New Roman"/>
        </w:rPr>
        <w:t>individuals have more urgent daily concerns</w:t>
      </w:r>
      <w:r>
        <w:rPr>
          <w:rFonts w:ascii="Times New Roman" w:hAnsi="Times New Roman" w:cs="Times New Roman"/>
        </w:rPr>
        <w:t xml:space="preserve"> (</w:t>
      </w:r>
      <w:r w:rsidR="00FD0AF9">
        <w:rPr>
          <w:rFonts w:ascii="Times New Roman" w:hAnsi="Times New Roman" w:cs="Times New Roman"/>
        </w:rPr>
        <w:t>e.g.,</w:t>
      </w:r>
      <w:r w:rsidR="005810F6">
        <w:rPr>
          <w:rFonts w:ascii="Times New Roman" w:hAnsi="Times New Roman" w:cs="Times New Roman"/>
        </w:rPr>
        <w:t xml:space="preserve"> </w:t>
      </w:r>
      <w:r w:rsidR="009B3CC9">
        <w:rPr>
          <w:rFonts w:ascii="Times New Roman" w:hAnsi="Times New Roman" w:cs="Times New Roman"/>
        </w:rPr>
        <w:t>“bread and butter” issues</w:t>
      </w:r>
      <w:r>
        <w:rPr>
          <w:rFonts w:ascii="Times New Roman" w:hAnsi="Times New Roman" w:cs="Times New Roman"/>
        </w:rPr>
        <w:t>), which relegate climate science information and its possible consequences to the backburner</w:t>
      </w:r>
      <w:r w:rsidR="0089089A">
        <w:rPr>
          <w:rFonts w:ascii="Times New Roman" w:hAnsi="Times New Roman" w:cs="Times New Roman"/>
        </w:rPr>
        <w:t xml:space="preserve"> </w:t>
      </w:r>
      <w:r w:rsidR="0089089A">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Science","id":"ITEM-1","issue":"1","issued":{"date-parts":[["2011","2"]]},"page":"23-31","title":"Perception of and adaptation to climate change by farmers in the Nile basin of Ethiopia","type":"article-journal","volume":"149"},"uris":["http://www.mendeley.com/documents/?uuid=4b5e2214-72d7-3610-9f97-1138ce9f5679"]},{"id":"ITEM-2","itemData":{"DOI":"10.1016/j.gloenvcha.2012.01.002","ISSN":"09593780","abstract":"Social surveys suggest that the American public's concern about climate change has declined dramatically since 2008. This has led to a search for explanations for this decline, and great deal of speculation that there has been a fundamental shift in public trust in climate science. We evaluate over thirty years of public opinion data about global warming and the environment, and suggest that the decline in belief about climate change is most likely driven by the economic insecurity caused by the Great Recession. Evidence from European nations further supports an economic explanation for changing public opinion. The pattern is consistent with more than forty years of public opinion about environmental policy. Popular alternative explanations for declining support - partisan politicization, biased media coverage, fluctuations in short-term weather conditions - are unable to explain the suddenness and timing of opinion trends. The implication of these findings is that the \"crisis of confidence\" in climate change will likely rebound after labor market conditions improve, but not until then. © 2012 Elsevier Ltd.","author":[{"dropping-particle":"","family":"Scruggs","given":"Lyle","non-dropping-particle":"","parse-names":false,"suffix":""},{"dropping-particle":"","family":"Benegal","given":"Salil","non-dropping-particle":"","parse-names":false,"suffix":""}],"container-title":"Global Environmental Change","id":"ITEM-2","issue":"2","issued":{"date-parts":[["2012","5","1"]]},"page":"505-515","publisher":"Pergamon","title":"Declining public concern about climate change: Can we blame the great recession?","type":"article-journal","volume":"22"},"uris":["http://www.mendeley.com/documents/?uuid=1a307114-b2f4-3096-a08c-8cc6f9abd0a7"]},{"id":"ITEM-3","itemData":{"DOI":"10.1038/nclimate2728","ISSN":"17586798","abstract":"Climate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Change","id":"ITEM-3","issue":"11","issued":{"date-parts":[["2015","11","1"]]},"page":"1014-1020","publisher":"Nature Publishing Group","title":"Predictors of public climate change awareness and risk perception around the world","type":"article-journal","volume":"5"},"uris":["http://www.mendeley.com/documents/?uuid=947f6465-8014-3de1-ad9c-e2a1c77aae30"]},{"id":"ITEM-4","itemData":{"DOI":"10.1038/s43247-021-00118-6","ISSN":"2662-4435","abstract":"Decades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Environment","id":"ITEM-4","issue":"1","issued":{"date-parts":[["2021","12","26"]]},"page":"51","publisher":"Nature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belief","type":"article-journal","volume":"2"},"uris":["http://www.mendeley.com/documents/?uuid=fb789c27-405d-3356-bc56-162b72a5f741"]},{"id":"ITEM-5","itemData":{"DOI":"10.1080/14693062.2011.579316","ISSN":"17527457","abstract":"What drives popular opinion on climate change? Recent failures to mobilize popular opinion in favour of the mitigation of greenhouse gas (GHG) emissions have been blamed on the unseasonably cool local weather and the unhealthy state of the economy. Using data from the European Union (EU), this article examines the effects of both annual temperature variations and economic growth rates on people's attitudes regarding the mitigation of GHG emissions. It is found that although the state of the economy has a significant effect on people's attitudes towards the mitigation of GHG emissions, variations in the annual temperature do not. Thus, while pessimism regarding policy changes during bad economic times appears justified, pessimism based on isolated spells of unseasonably cool weather does not. © 2012 Copyright Taylor and Francis Group, LLC.","author":[{"dropping-particle":"","family":"Shum","given":"Robert Y.","non-dropping-particle":"","parse-names":false,"suffix":""}],"container-title":"Climate Policy","id":"ITEM-5","issue":"1","issued":{"date-parts":[["2012"]]},"page":"38-49","publisher":"Taylor and Francis Ltd.","title":"Effects of economic recession and local weather on climate change attitudes","type":"article-journal","volume":"12"},"uris":["http://www.mendeley.com/documents/?uuid=a9569889-d77d-3eef-a55d-8496cbf9dde0"]}],"mendeley":{"formattedCitation":"[11,12,38–40]","plainTextFormattedCitation":"[11,12,38–40]","previouslyFormattedCitation":"[11,12,38–40]"},"properties":{"noteIndex":0},"schema":"https://github.com/citation-style-language/schema/raw/master/csl-citation.json"}</w:instrText>
      </w:r>
      <w:r w:rsidR="0089089A">
        <w:rPr>
          <w:rFonts w:ascii="Times New Roman" w:hAnsi="Times New Roman" w:cs="Times New Roman"/>
        </w:rPr>
        <w:fldChar w:fldCharType="separate"/>
      </w:r>
      <w:r w:rsidR="00BB4B70" w:rsidRPr="00BB4B70">
        <w:rPr>
          <w:rFonts w:ascii="Times New Roman" w:hAnsi="Times New Roman" w:cs="Times New Roman"/>
          <w:noProof/>
        </w:rPr>
        <w:t>[11,12,38–40]</w:t>
      </w:r>
      <w:r w:rsidR="0089089A">
        <w:rPr>
          <w:rFonts w:ascii="Times New Roman" w:hAnsi="Times New Roman" w:cs="Times New Roman"/>
        </w:rPr>
        <w:fldChar w:fldCharType="end"/>
      </w:r>
      <w:r w:rsidR="0089089A">
        <w:rPr>
          <w:rFonts w:ascii="Times New Roman" w:hAnsi="Times New Roman" w:cs="Times New Roman"/>
        </w:rPr>
        <w:t>.</w:t>
      </w:r>
      <w:r w:rsidR="009B3CC9">
        <w:rPr>
          <w:rFonts w:ascii="Times New Roman" w:hAnsi="Times New Roman" w:cs="Times New Roman"/>
        </w:rPr>
        <w:t xml:space="preserve"> </w:t>
      </w:r>
      <w:r w:rsidR="00F717A3" w:rsidRPr="00F717A3">
        <w:rPr>
          <w:rFonts w:ascii="Times New Roman" w:hAnsi="Times New Roman" w:cs="Times New Roman"/>
        </w:rPr>
        <w:t xml:space="preserve">In other words, </w:t>
      </w:r>
      <w:r>
        <w:rPr>
          <w:rFonts w:ascii="Times New Roman" w:hAnsi="Times New Roman" w:cs="Times New Roman"/>
        </w:rPr>
        <w:t xml:space="preserve">CCBs are deemed less important than immediate day-to-day concerns. This does not suggest that people do not care about climate change and its </w:t>
      </w:r>
      <w:r w:rsidR="0089089A">
        <w:rPr>
          <w:rFonts w:ascii="Times New Roman" w:hAnsi="Times New Roman" w:cs="Times New Roman"/>
        </w:rPr>
        <w:t>consequences</w:t>
      </w:r>
      <w:r>
        <w:rPr>
          <w:rFonts w:ascii="Times New Roman" w:hAnsi="Times New Roman" w:cs="Times New Roman"/>
        </w:rPr>
        <w:t>, but rather, they are see</w:t>
      </w:r>
      <w:r w:rsidR="00962850">
        <w:rPr>
          <w:rFonts w:ascii="Times New Roman" w:hAnsi="Times New Roman" w:cs="Times New Roman"/>
        </w:rPr>
        <w:t>n</w:t>
      </w:r>
      <w:r>
        <w:rPr>
          <w:rFonts w:ascii="Times New Roman" w:hAnsi="Times New Roman" w:cs="Times New Roman"/>
        </w:rPr>
        <w:t xml:space="preserve"> as distant </w:t>
      </w:r>
      <w:r w:rsidR="00962850">
        <w:rPr>
          <w:rFonts w:ascii="Times New Roman" w:hAnsi="Times New Roman" w:cs="Times New Roman"/>
        </w:rPr>
        <w:t>occurrences</w:t>
      </w:r>
      <w:r>
        <w:rPr>
          <w:rFonts w:ascii="Times New Roman" w:hAnsi="Times New Roman" w:cs="Times New Roman"/>
        </w:rPr>
        <w:t xml:space="preserve"> that can be dealt with when they</w:t>
      </w:r>
      <w:r w:rsidR="0089089A">
        <w:rPr>
          <w:rFonts w:ascii="Times New Roman" w:hAnsi="Times New Roman" w:cs="Times New Roman"/>
        </w:rPr>
        <w:t xml:space="preserve"> disrupt or exacerbate more pressing matters </w:t>
      </w:r>
      <w:r w:rsidR="00DC5D1C">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{"citationItems":[{"id":"ITEM-1","itemData":{"DOI":"10.1002/wcc.41","ISSN":"17577780","abstract":"Climate change, as a slow and gradualmodification of average climate conditions, is a difficult phenomenon to detect and track accurately based on personal experience. Insufficient concern and trust also complicate the transfer of scientific descriptions of climate change and climate variability from scientists to the public, politicians, and policy makers, which is not a simple transmission of facts. Instead, worldview and political ideology, two elements of the cultural context of decisions, guide attention toward events that threaten the desired or existing social order, and shape expectations of change, which in turn guide the detection and interpretation of climate events. Action that follows from climate change perceptions can be informed by different processes. Affect-based decisions about climate change are unlikely to motivate significant action, as politicians and the general public are not particularly worried about climate risks, and because attempts to scare people into greater action may have unintended negative consequences. Analysisbased decisions are also unlikely to result in significant action, because of large discounting of uncertain future costs of climate risks compared to the certain and immediate costs of climate changemitigation. Rule-based decisions that determine behavior based on moral or social responsibility may hold out the best prospects for sustainable action. © 2010 John Wiley &amp; Sons, Ltd.","author":[{"dropping-particle":"","family":"Weber","given":"Elke U.","non-dropping-particle":"","parse-names":false,"suffix":""}],"container-title":"Wiley Interdisciplinary Reviews: Climate Change","id":"ITEM-1","issue":"3","issued":{"date-parts":[["2010","5","1"]]},"page":"332-342","publisher":"Wiley-Blackwell","title":"What shapes perceptions of climate change?","type":"article-journal","volume":"1"},"uris":["http://www.mendeley.com/documents/?uuid=bbd95fbf-a689-3211-b276-2f49d4ea4c8c"]}],"mendeley":{"formattedCitation":"[41]","plainTextFormattedCitation":"[41]","previouslyFormattedCitation":"[41]"},"properties":{"noteIndex":0},"schema":"https://github.com/citation-style-language/schema/raw/master/csl-citation.json"}</w:instrText>
      </w:r>
      <w:r w:rsidR="00DC5D1C">
        <w:rPr>
          <w:rFonts w:ascii="Times New Roman" w:hAnsi="Times New Roman" w:cs="Times New Roman"/>
        </w:rPr>
        <w:fldChar w:fldCharType="separate"/>
      </w:r>
      <w:r w:rsidR="00BB4B70" w:rsidRPr="00BB4B70">
        <w:rPr>
          <w:rFonts w:ascii="Times New Roman" w:hAnsi="Times New Roman" w:cs="Times New Roman"/>
          <w:noProof/>
        </w:rPr>
        <w:t>[41]</w:t>
      </w:r>
      <w:r w:rsidR="00DC5D1C">
        <w:rPr>
          <w:rFonts w:ascii="Times New Roman" w:hAnsi="Times New Roman" w:cs="Times New Roman"/>
        </w:rPr>
        <w:fldChar w:fldCharType="end"/>
      </w:r>
      <w:r w:rsidR="00DC5D1C">
        <w:rPr>
          <w:rFonts w:ascii="Times New Roman" w:hAnsi="Times New Roman" w:cs="Times New Roman"/>
        </w:rPr>
        <w:t xml:space="preserve">. </w:t>
      </w:r>
    </w:p>
    <w:p w14:paraId="31911167" w14:textId="77777777" w:rsidR="0089089A" w:rsidRDefault="0089089A" w:rsidP="00D66AF8">
      <w:pPr>
        <w:spacing w:line="480" w:lineRule="auto"/>
        <w:jc w:val="both"/>
        <w:rPr>
          <w:rFonts w:ascii="Times New Roman" w:hAnsi="Times New Roman" w:cs="Times New Roman"/>
        </w:rPr>
      </w:pPr>
    </w:p>
    <w:p w14:paraId="4A0D49D7" w14:textId="7880E845" w:rsidR="00392DC9" w:rsidRPr="007A72E9" w:rsidRDefault="00392DC9" w:rsidP="00D66AF8">
      <w:pPr>
        <w:spacing w:line="480" w:lineRule="auto"/>
        <w:jc w:val="both"/>
        <w:rPr>
          <w:rFonts w:ascii="Times New Roman" w:hAnsi="Times New Roman" w:cs="Times New Roman"/>
          <w:b/>
          <w:bCs/>
          <w:sz w:val="28"/>
          <w:szCs w:val="28"/>
        </w:rPr>
      </w:pPr>
      <w:r w:rsidRPr="007A72E9">
        <w:rPr>
          <w:rFonts w:ascii="Times New Roman" w:hAnsi="Times New Roman" w:cs="Times New Roman"/>
          <w:b/>
          <w:bCs/>
          <w:sz w:val="28"/>
          <w:szCs w:val="28"/>
        </w:rPr>
        <w:t>Demographics</w:t>
      </w:r>
    </w:p>
    <w:p w14:paraId="2802CD13" w14:textId="25B22CD5" w:rsidR="00A244E1" w:rsidRDefault="005810F6" w:rsidP="008A6A02">
      <w:pPr>
        <w:spacing w:line="480" w:lineRule="auto"/>
        <w:jc w:val="both"/>
        <w:rPr>
          <w:rFonts w:ascii="Times New Roman" w:hAnsi="Times New Roman" w:cs="Times New Roman"/>
        </w:rPr>
      </w:pPr>
      <w:r>
        <w:rPr>
          <w:rFonts w:ascii="Times New Roman" w:hAnsi="Times New Roman" w:cs="Times New Roman"/>
        </w:rPr>
        <w:t xml:space="preserve">Besides the </w:t>
      </w:r>
      <w:r w:rsidR="003E1F73">
        <w:rPr>
          <w:rFonts w:ascii="Times New Roman" w:hAnsi="Times New Roman" w:cs="Times New Roman"/>
        </w:rPr>
        <w:t>four previously discussed</w:t>
      </w:r>
      <w:r>
        <w:rPr>
          <w:rFonts w:ascii="Times New Roman" w:hAnsi="Times New Roman" w:cs="Times New Roman"/>
        </w:rPr>
        <w:t xml:space="preserve"> pathways that account for </w:t>
      </w:r>
      <w:r w:rsidR="003E1F73">
        <w:rPr>
          <w:rFonts w:ascii="Times New Roman" w:hAnsi="Times New Roman" w:cs="Times New Roman"/>
        </w:rPr>
        <w:t>the climate change information</w:t>
      </w:r>
      <w:r w:rsidR="00C52383">
        <w:rPr>
          <w:rFonts w:ascii="Times New Roman" w:hAnsi="Times New Roman" w:cs="Times New Roman"/>
        </w:rPr>
        <w:t xml:space="preserve"> and </w:t>
      </w:r>
      <w:r w:rsidR="003E1F73">
        <w:rPr>
          <w:rFonts w:ascii="Times New Roman" w:hAnsi="Times New Roman" w:cs="Times New Roman"/>
        </w:rPr>
        <w:t>beliefs linkages, p</w:t>
      </w:r>
      <w:r>
        <w:rPr>
          <w:rFonts w:ascii="Times New Roman" w:hAnsi="Times New Roman" w:cs="Times New Roman"/>
        </w:rPr>
        <w:t xml:space="preserve">revious research </w:t>
      </w:r>
      <w:r w:rsidR="00C52383">
        <w:rPr>
          <w:rFonts w:ascii="Times New Roman" w:hAnsi="Times New Roman" w:cs="Times New Roman"/>
        </w:rPr>
        <w:t xml:space="preserve">also </w:t>
      </w:r>
      <w:r w:rsidR="003E1F73">
        <w:rPr>
          <w:rFonts w:ascii="Times New Roman" w:hAnsi="Times New Roman" w:cs="Times New Roman"/>
        </w:rPr>
        <w:t>find</w:t>
      </w:r>
      <w:r w:rsidR="00C52383">
        <w:rPr>
          <w:rFonts w:ascii="Times New Roman" w:hAnsi="Times New Roman" w:cs="Times New Roman"/>
        </w:rPr>
        <w:t>s</w:t>
      </w:r>
      <w:r w:rsidR="003E1F73">
        <w:rPr>
          <w:rFonts w:ascii="Times New Roman" w:hAnsi="Times New Roman" w:cs="Times New Roman"/>
        </w:rPr>
        <w:t xml:space="preserve"> that</w:t>
      </w:r>
      <w:r w:rsidR="00D66AF8">
        <w:rPr>
          <w:rFonts w:ascii="Times New Roman" w:hAnsi="Times New Roman" w:cs="Times New Roman"/>
        </w:rPr>
        <w:t xml:space="preserve"> gender, </w:t>
      </w:r>
      <w:r w:rsidR="00C52383">
        <w:rPr>
          <w:rFonts w:ascii="Times New Roman" w:hAnsi="Times New Roman" w:cs="Times New Roman"/>
        </w:rPr>
        <w:t>age,</w:t>
      </w:r>
      <w:r w:rsidR="00D66AF8">
        <w:rPr>
          <w:rFonts w:ascii="Times New Roman" w:hAnsi="Times New Roman" w:cs="Times New Roman"/>
        </w:rPr>
        <w:t xml:space="preserve"> </w:t>
      </w:r>
      <w:r w:rsidR="00C52383">
        <w:rPr>
          <w:rFonts w:ascii="Times New Roman" w:hAnsi="Times New Roman" w:cs="Times New Roman"/>
        </w:rPr>
        <w:t>and</w:t>
      </w:r>
      <w:r w:rsidR="000B7289">
        <w:rPr>
          <w:rFonts w:ascii="Times New Roman" w:hAnsi="Times New Roman" w:cs="Times New Roman"/>
        </w:rPr>
        <w:t xml:space="preserve"> </w:t>
      </w:r>
      <w:r w:rsidR="00F9736C">
        <w:rPr>
          <w:rFonts w:ascii="Times New Roman" w:hAnsi="Times New Roman" w:cs="Times New Roman"/>
        </w:rPr>
        <w:t>ethnicity</w:t>
      </w:r>
      <w:r w:rsidR="003E1F73">
        <w:rPr>
          <w:rFonts w:ascii="Times New Roman" w:hAnsi="Times New Roman" w:cs="Times New Roman"/>
        </w:rPr>
        <w:t xml:space="preserve"> can play a role in</w:t>
      </w:r>
      <w:r w:rsidR="001A4EB9">
        <w:rPr>
          <w:rFonts w:ascii="Times New Roman" w:hAnsi="Times New Roman" w:cs="Times New Roman"/>
        </w:rPr>
        <w:t xml:space="preserve"> shap</w:t>
      </w:r>
      <w:r w:rsidR="003E1F73">
        <w:rPr>
          <w:rFonts w:ascii="Times New Roman" w:hAnsi="Times New Roman" w:cs="Times New Roman"/>
        </w:rPr>
        <w:t xml:space="preserve">ing </w:t>
      </w:r>
      <w:r>
        <w:rPr>
          <w:rFonts w:ascii="Times New Roman" w:hAnsi="Times New Roman" w:cs="Times New Roman"/>
        </w:rPr>
        <w:t>CCB</w:t>
      </w:r>
      <w:r w:rsidR="003E1F73">
        <w:rPr>
          <w:rFonts w:ascii="Times New Roman" w:hAnsi="Times New Roman" w:cs="Times New Roman"/>
        </w:rPr>
        <w:t>s</w:t>
      </w:r>
      <w:r w:rsidR="004054E4">
        <w:rPr>
          <w:rFonts w:ascii="Times New Roman" w:hAnsi="Times New Roman" w:cs="Times New Roman"/>
        </w:rPr>
        <w:t xml:space="preserve"> </w:t>
      </w:r>
      <w:r w:rsidR="001F1FA7">
        <w:rPr>
          <w:rFonts w:ascii="Times New Roman" w:hAnsi="Times New Roman" w:cs="Times New Roman"/>
        </w:rPr>
        <w:t>—</w:t>
      </w:r>
      <w:r w:rsidR="004054E4">
        <w:rPr>
          <w:rFonts w:ascii="Times New Roman" w:hAnsi="Times New Roman" w:cs="Times New Roman"/>
        </w:rPr>
        <w:t xml:space="preserve"> </w:t>
      </w:r>
      <w:r w:rsidR="00C52383">
        <w:rPr>
          <w:rFonts w:ascii="Times New Roman" w:hAnsi="Times New Roman" w:cs="Times New Roman"/>
        </w:rPr>
        <w:t>yet</w:t>
      </w:r>
      <w:r w:rsidR="001F1FA7">
        <w:rPr>
          <w:rFonts w:ascii="Times New Roman" w:hAnsi="Times New Roman" w:cs="Times New Roman"/>
        </w:rPr>
        <w:t xml:space="preserve"> a lack of consensus remains within the literature. </w:t>
      </w:r>
      <w:r w:rsidR="003E1F73">
        <w:rPr>
          <w:rFonts w:ascii="Times New Roman" w:hAnsi="Times New Roman" w:cs="Times New Roman"/>
        </w:rPr>
        <w:t>When it comes to gender, s</w:t>
      </w:r>
      <w:r w:rsidR="00A244E1">
        <w:rPr>
          <w:rFonts w:ascii="Times New Roman" w:hAnsi="Times New Roman" w:cs="Times New Roman"/>
        </w:rPr>
        <w:t xml:space="preserve">ome studies </w:t>
      </w:r>
      <w:r w:rsidR="001F1FA7">
        <w:rPr>
          <w:rFonts w:ascii="Times New Roman" w:hAnsi="Times New Roman" w:cs="Times New Roman"/>
        </w:rPr>
        <w:t xml:space="preserve">find </w:t>
      </w:r>
      <w:r w:rsidR="00A244E1">
        <w:rPr>
          <w:rFonts w:ascii="Times New Roman" w:hAnsi="Times New Roman" w:cs="Times New Roman"/>
        </w:rPr>
        <w:t xml:space="preserve">that women are less aware of </w:t>
      </w:r>
      <w:r w:rsidR="00341EBD">
        <w:rPr>
          <w:rFonts w:ascii="Times New Roman" w:hAnsi="Times New Roman" w:cs="Times New Roman"/>
        </w:rPr>
        <w:t>climate change</w:t>
      </w:r>
      <w:r w:rsidR="001A4EB9">
        <w:rPr>
          <w:rFonts w:ascii="Times New Roman" w:hAnsi="Times New Roman" w:cs="Times New Roman"/>
        </w:rPr>
        <w:t xml:space="preserve"> than m</w:t>
      </w:r>
      <w:r w:rsidR="002D0A0C">
        <w:rPr>
          <w:rFonts w:ascii="Times New Roman" w:hAnsi="Times New Roman" w:cs="Times New Roman"/>
        </w:rPr>
        <w:t>e</w:t>
      </w:r>
      <w:r w:rsidR="001A4EB9">
        <w:rPr>
          <w:rFonts w:ascii="Times New Roman" w:hAnsi="Times New Roman" w:cs="Times New Roman"/>
        </w:rPr>
        <w:t>n</w:t>
      </w:r>
      <w:r w:rsidR="00A244E1">
        <w:rPr>
          <w:rFonts w:ascii="Times New Roman" w:hAnsi="Times New Roman" w:cs="Times New Roman"/>
        </w:rPr>
        <w:t xml:space="preserve"> but have higher risk perception </w:t>
      </w:r>
      <w:r w:rsidR="00A244E1">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Change","id":"ITEM-1","issued":{"date-parts":[["2014","11","1"]]},"page":"246-257","publisher":"Elsevier Ltd","title":"Politics eclipses climate extremes for climate change perceptions","type":"article-journal","volume":"29"},"uris":["http://www.mendeley.com/documents/?uuid=6851f0cc-2757-3dbb-9356-11e739d65fcc"]},{"id":"ITEM-2","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Trust","id":"ITEM-2","issued":{"date-parts":[["2010"]]},"title":"Africa Talks Climate: The public understanding of climate change in ten countries.","type":"article-journal"},"uris":["http://www.mendeley.com/documents/?uuid=2b13552b-6898-35f4-bd9e-339c7c77c553"]},{"id":"ITEM-3","itemData":{"DOI":"10.1023/A:1007041821623","ISSN":"02724332","PMID":"10765431","abstract":"Risk management has become increasingly politicized and contentious. Polarized views, controversy, and conflict have become pervasive. Research has begun to provide a new perspective on this problem by demonstrating the complexity of the concept 'risk' and the inadequacies of the traditional view of risk assessment as a purely scientific enterprise. This paper argues that danger is real, but risk is socially constructed. Risk assessment is inherently subjective and represents a blending of science and judgment with important psychological, social, cultural, and political factors. In addition, our social and democratic institutions, remarkable as they are in many respects, breed distrust in the risk arena. Whoever controls the definition of risk controls the rational solution to the problem at hand. If risk is defined one way, then one option will rise to the top as the most cost-effective or the safest or the best. If it is defined another way, perhaps incorporating qualitative characteristics and other contextual factors, one will likely get a different ordering of action solutions. Defining risk is thus an exercise in power. Scientific literacy and public education are important, but they are not central to risk controversies. The public is not irrational. Their judgments about risk are influenced by emotion and affect in a way that is both simple and sophisticated. The same holds true for scientists. Public views are also influenced by worldviews, ideologies, and values; so are scientists' views, particularly when they are working at the limits of their expertise. The limitations of risk science, the importance and difficulty of maintaining trust, and the complex, sociopolitical nature of risk point to the need for a new approach one that focuses upon introducing more public participation into both risk assessment and risk decision making in order to make the decision process more democratic, improve the relevance and quality of technical analysis, and increase the legitimacy and public acceptance of the resulting decisions.","author":[{"dropping-particle":"","family":"Slovic","given":"Paul","non-dropping-particle":"","parse-names":false,"suffix":""}],"container-title":"Risk Analysis","id":"ITEM-3","issue":"4","issued":{"date-parts":[["1999","8"]]},"page":"689-701","publisher":"Kluwer Academic/Plenum Publ Corp","title":"Trust, emotion, sex, politics, and science: Surveying the risk- assessment battlefield","type":"article-journal","volume":"19"},"uris":["http://www.mendeley.com/documents/?uuid=f5f51b6c-666c-318a-9763-00d9860f3ebc"]},{"id":"ITEM-4","itemData":{"DOI":"10.1016/j.jenvp.2014.11.012","ISSN":"15229610","abstract":"This study advances a detailed social-psychological model of climate change risk perceptions by combining and integrating cognitive, experiential, and socio-cultural factors. The conceptual model is tested empirically on a national sample (. N=808) of the UK population. Results indicate that the full climate change risk perception model (CCRPM) is able to explain nearly 70% of the variance in risk perception. Gender, political party, knowledge of the causes, impacts and responses to climate change, social norms, value orientations, affect and personal experience with extreme weather were all identified as significant predictors. Experiential and socio-cultural factors explained significantly more variance in risk perception than either cognitive or socio-demographic characteristics. Results also confirm that the factor analytic structure of climate change risk perceptions can be conceptualized along two key dimensions, namely: personal and societal risk judgments and that both dimensions have different psychological antecedents. Implications for theory and public risk communication are discussed.","author":[{"dropping-particle":"","family":"Linden","given":"Sander","non-dropping-particle":"van der","parse-names":false,"suffix":""}],"container-title":"Journal of Environmental Psychology","id":"ITEM-4","issued":{"date-parts":[["2015","3","1"]]},"page":"112-124","publisher":"Academic Press","title":"The social-psychological determinants of climate change risk perceptions: Towards a comprehensive model","type":"article-journal","volume":"41"},"uris":["http://www.mendeley.com/documents/?uuid=672714bd-ddb5-37c8-ad4f-7b5bc1072eab"]}],"mendeley":{"formattedCitation":"[16,18,27,42]","plainTextFormattedCitation":"[16,18,27,42]","previouslyFormattedCitation":"[16,18,27,42]"},"properties":{"noteIndex":0},"schema":"https://github.com/citation-style-language/schema/raw/master/csl-citation.json"}</w:instrText>
      </w:r>
      <w:r w:rsidR="00A244E1">
        <w:rPr>
          <w:rFonts w:ascii="Times New Roman" w:hAnsi="Times New Roman" w:cs="Times New Roman"/>
        </w:rPr>
        <w:fldChar w:fldCharType="separate"/>
      </w:r>
      <w:r w:rsidR="00BB4B70" w:rsidRPr="00BB4B70">
        <w:rPr>
          <w:rFonts w:ascii="Times New Roman" w:hAnsi="Times New Roman" w:cs="Times New Roman"/>
          <w:noProof/>
        </w:rPr>
        <w:t>[16,18,27,42]</w:t>
      </w:r>
      <w:r w:rsidR="00A244E1">
        <w:rPr>
          <w:rFonts w:ascii="Times New Roman" w:hAnsi="Times New Roman" w:cs="Times New Roman"/>
        </w:rPr>
        <w:fldChar w:fldCharType="end"/>
      </w:r>
      <w:r w:rsidR="001F1FA7">
        <w:rPr>
          <w:rFonts w:ascii="Times New Roman" w:hAnsi="Times New Roman" w:cs="Times New Roman"/>
        </w:rPr>
        <w:t xml:space="preserve">, </w:t>
      </w:r>
      <w:r w:rsidR="00C52383">
        <w:rPr>
          <w:rFonts w:ascii="Times New Roman" w:hAnsi="Times New Roman" w:cs="Times New Roman"/>
        </w:rPr>
        <w:t xml:space="preserve">while </w:t>
      </w:r>
      <w:r w:rsidR="001F1FA7">
        <w:rPr>
          <w:rFonts w:ascii="Times New Roman" w:hAnsi="Times New Roman" w:cs="Times New Roman"/>
        </w:rPr>
        <w:t>others</w:t>
      </w:r>
      <w:r w:rsidR="00A244E1">
        <w:rPr>
          <w:rFonts w:ascii="Times New Roman" w:hAnsi="Times New Roman" w:cs="Times New Roman"/>
        </w:rPr>
        <w:t xml:space="preserve"> </w:t>
      </w:r>
      <w:r w:rsidR="001A4EB9">
        <w:rPr>
          <w:rFonts w:ascii="Times New Roman" w:hAnsi="Times New Roman" w:cs="Times New Roman"/>
        </w:rPr>
        <w:t>find</w:t>
      </w:r>
      <w:r w:rsidR="00A244E1">
        <w:rPr>
          <w:rFonts w:ascii="Times New Roman" w:hAnsi="Times New Roman" w:cs="Times New Roman"/>
        </w:rPr>
        <w:t xml:space="preserve"> no</w:t>
      </w:r>
      <w:r w:rsidR="001F1FA7">
        <w:rPr>
          <w:rFonts w:ascii="Times New Roman" w:hAnsi="Times New Roman" w:cs="Times New Roman"/>
        </w:rPr>
        <w:t xml:space="preserve"> statistical</w:t>
      </w:r>
      <w:r w:rsidR="00A244E1">
        <w:rPr>
          <w:rFonts w:ascii="Times New Roman" w:hAnsi="Times New Roman" w:cs="Times New Roman"/>
        </w:rPr>
        <w:t xml:space="preserve"> relationship between gender and </w:t>
      </w:r>
      <w:r w:rsidR="00341EBD">
        <w:rPr>
          <w:rFonts w:ascii="Times New Roman" w:hAnsi="Times New Roman" w:cs="Times New Roman"/>
        </w:rPr>
        <w:t xml:space="preserve">climate change </w:t>
      </w:r>
      <w:r w:rsidR="005C7A4A">
        <w:rPr>
          <w:rFonts w:ascii="Times New Roman" w:hAnsi="Times New Roman" w:cs="Times New Roman"/>
        </w:rPr>
        <w:t>belief</w:t>
      </w:r>
      <w:r w:rsidR="001F1FA7">
        <w:rPr>
          <w:rFonts w:ascii="Times New Roman" w:hAnsi="Times New Roman" w:cs="Times New Roman"/>
        </w:rPr>
        <w:t>s</w:t>
      </w:r>
      <w:r w:rsidR="005C7A4A">
        <w:rPr>
          <w:rFonts w:ascii="Times New Roman" w:hAnsi="Times New Roman" w:cs="Times New Roman"/>
        </w:rPr>
        <w:t xml:space="preserve"> </w:t>
      </w:r>
      <w:r w:rsidR="00A244E1">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{"citationItems":[{"id":"ITEM-1","itemData":{"DOI":"10.1016/j.gloenvcha.2011.01.016","ISSN":"09593780","abstract":"While scientific consensus and political and media messages appear to be increasingly certain, public attitudes and action towards the issue do not appear to be following suit. Popular and academic debate often assumes this is due to ignorance or misunderstanding on the part of the public, but some studies have suggested political beliefs and values may play a more important role in determining belief versus scepticism about climate change. The current research used two representative postal surveys of the UK public to: measure scepticism and uncertainty about climate change; determine how scepticism varies according to individual characteristics, knowledge and values; and examine how scepticism has changed over time. Findings show denial of climate change is less common than the perception that the issue has been exaggerated. Scepticism was found to be strongly determined by individuals' environmental and political values (and indirectly by age, gender, location and lifestyle) rather than by education or knowledge. Between 2003 and 2008, public uncertainty about climate change has remained remarkably constant, although belief that claims about the issue are exaggerated has doubled over that period. These results are interpreted with reference to psychological concepts of motivated reasoning, confirmation bias and 'finite pool of worry'. Implications for communication and policy are discussed. © 2011 Elsevier Ltd.","author":[{"dropping-particle":"","family":"Whitmarsh","given":"Lorraine","non-dropping-particle":"","parse-names":false,"suffix":""}],"container-title":"Global Environmental Change","id":"ITEM-1","issue":"2","issued":{"date-parts":[["2011","5","1"]]},"page":"690-700","publisher":"Pergamon","title":"Scepticism and uncertainty about climate change: Dimensions, determinants and change over time","type":"article-journal","volume":"21"},"uris":["http://www.mendeley.com/documents/?uuid=5d4bd427-a86a-3d3d-b686-73345bba980b"]},{"id":"ITEM-2","itemData":{"DOI":"10.1007/s10584-020-02724-3","ISSN":"15731480","abstract":"We evaluate the agreement between drought perceptions of two nationally representative samples of Kenyans (2014 and 2018) and instrument-measured rainfall and vegetation (IMRV) change. Our work adds to a growing body of research designed to evaluate people’s awareness and understanding of climate change and global warming. Relatively few existing studies in the developing world validate weather perceptions against meteorological observations, despite heavy reliance among these populations on rainfed agriculture and the importance of effective adaptation strategies for household livelihoods. We find a strong positive relationship between IMRV data and reporting among the 175 survey enumeration areas for 2800 respondents. Ours is the first study to establish such a definitive result using a research design that minimizes the effects of anomalous weather in any single year. Researchers who rely upon reported historical weather conditions can thus be more assured that their fieldwork informants recollect weather accurately. This awareness of recent changes in weather should facilitate the implementation of policies designed to mitigate long-term climate change impacts in sub-Saharan Africa.","author":[{"dropping-particle":"","family":"Linke","given":"Andrew M.","non-dropping-particle":"","parse-names":false,"suffix":""},{"dropping-particle":"","family":"Witmer","given":"Frank D.W.","non-dropping-particle":"","parse-names":false,"suffix":""},{"dropping-particle":"","family":"O’Loughlin","given":"John","non-dropping-particle":"","parse-names":false,"suffix":""}],"container-title":"Climatic Change","id":"ITEM-2","issue":"3","issued":{"date-parts":[["2020","10","1"]]},"page":"1143-1160","publisher":"Springer Science and Business Media B.V.","title":"Do people accurately report droughts? Comparison of instrument-measured and national survey data in Kenya","type":"article-journal","volume":"162"},"uris":["http://www.mendeley.com/documents/?uuid=d25423d0-ba79-36a4-8e92-015c44c866db"]},{"id":"ITEM-3","itemData":{"DOI":"10.1038/s43247-021-00118-6","ISSN":"2662-4435","abstract":"Decades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Environment","id":"ITEM-3","issue":"1","issued":{"date-parts":[["2021","12","26"]]},"page":"51","publisher":"Nature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belief","type":"article-journal","volume":"2"},"uris":["http://www.mendeley.com/documents/?uuid=fb789c27-405d-3356-bc56-162b72a5f741"]},{"id":"ITEM-4","itemData":{"DOI":"10.1038/nclimate2943","ISSN":"17586798","abstract":"Recent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Change","id":"ITEM-4","issue":"6","issued":{"date-parts":[["2016","5","25"]]},"page":"622-626","publisher":"Nature Publishing Group","title":"Meta-analyses of the determinants and outcomes of belief in climate change","type":"article-journal","volume":"6"},"uris":["http://www.mendeley.com/documents/?uuid=00030c64-67c4-3528-a42a-28cc11efed13"]}],"mendeley":{"formattedCitation":"[10,12,43,44]","plainTextFormattedCitation":"[10,12,43,44]","previouslyFormattedCitation":"[10,12,43,44]"},"properties":{"noteIndex":0},"schema":"https://github.com/citation-style-language/schema/raw/master/csl-citation.json"}</w:instrText>
      </w:r>
      <w:r w:rsidR="00A244E1">
        <w:rPr>
          <w:rFonts w:ascii="Times New Roman" w:hAnsi="Times New Roman" w:cs="Times New Roman"/>
        </w:rPr>
        <w:fldChar w:fldCharType="separate"/>
      </w:r>
      <w:r w:rsidR="00BB4B70" w:rsidRPr="00BB4B70">
        <w:rPr>
          <w:rFonts w:ascii="Times New Roman" w:hAnsi="Times New Roman" w:cs="Times New Roman"/>
          <w:noProof/>
        </w:rPr>
        <w:t>[10,12,43,44]</w:t>
      </w:r>
      <w:r w:rsidR="00A244E1">
        <w:rPr>
          <w:rFonts w:ascii="Times New Roman" w:hAnsi="Times New Roman" w:cs="Times New Roman"/>
        </w:rPr>
        <w:fldChar w:fldCharType="end"/>
      </w:r>
      <w:r w:rsidR="00A244E1">
        <w:rPr>
          <w:rFonts w:ascii="Times New Roman" w:hAnsi="Times New Roman" w:cs="Times New Roman"/>
        </w:rPr>
        <w:t xml:space="preserve">. </w:t>
      </w:r>
      <w:r w:rsidR="00B11266">
        <w:rPr>
          <w:rFonts w:ascii="Times New Roman" w:hAnsi="Times New Roman" w:cs="Times New Roman"/>
        </w:rPr>
        <w:t xml:space="preserve">Some studies have suggested that differences in the access to climate information could explain this difference </w:t>
      </w:r>
      <w:r w:rsidR="00B11266">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{"citationItems":[{"id":"ITEM-1","itemData":{"DOI":"10.1080/17565529.2020.1806777","ISSN":"17565537","abstract":"Smallholder farmers in the sub-Saharan Africa are vulnerable to climate variability and change, and are thus in need of adaptation. Access to climate information, such as weather forecasts, has been identified as a potential enabler for improved adaptation, but such access tends to be strongly gendered. This study uses qualitative and quantitative data to assess the availability, accessibility and use of climate information among smallholder sugarcane farmers in southern Malawi, disaggregating data according to gender, age, education level and landholding size. We found that radio is the most common, and preferred, means of accessing forecasts for men and women, but that women farmers also prefer to access forecasts through a knowledge broker. Those farmers with higher levels of education (mostly men) prefer to also obtain forecasts via internet and cell phone. Most farmers consider the forecasts reliable, timely and understandable–more so in the case of men than women. Understanding gendered preferences and barriers to climate information access is crucial for benefits of adaptation to be accessed equitably.","author":[{"dropping-particle":"","family":"Henriksson","given":"Rebecka","non-dropping-particle":"","parse-names":false,"suffix":""},{"dropping-particle":"","family":"Vincent","given":"Katharine","non-dropping-particle":"","parse-names":false,"suffix":""},{"dropping-particle":"","family":"Archer","given":"Emma","non-dropping-particle":"","parse-names":false,"suffix":""},{"dropping-particle":"","family":"Jewitt","given":"Graham","non-dropping-particle":"","parse-names":false,"suffix":""}],"container-title":"Climate and Development","id":"ITEM-1","issue":"6","issued":{"date-parts":[["2021"]]},"page":"503-514","publisher":"Taylor and Francis Ltd.","title":"Understanding gender differences in availability, accessibility and use of climate information among smallholder farmers in Malawi","type":"article-journal","volume":"13"},"uris":["http://www.mendeley.com/documents/?uuid=dc2a7a63-8f4f-397b-b704-29f84a7b4d81"]}],"mendeley":{"formattedCitation":"[45]","plainTextFormattedCitation":"[45]","previouslyFormattedCitation":"[45]"},"properties":{"noteIndex":0},"schema":"https://github.com/citation-style-language/schema/raw/master/csl-citation.json"}</w:instrText>
      </w:r>
      <w:r w:rsidR="00B11266">
        <w:rPr>
          <w:rFonts w:ascii="Times New Roman" w:hAnsi="Times New Roman" w:cs="Times New Roman"/>
        </w:rPr>
        <w:fldChar w:fldCharType="separate"/>
      </w:r>
      <w:r w:rsidR="00BB4B70" w:rsidRPr="00BB4B70">
        <w:rPr>
          <w:rFonts w:ascii="Times New Roman" w:hAnsi="Times New Roman" w:cs="Times New Roman"/>
          <w:noProof/>
        </w:rPr>
        <w:t>[45]</w:t>
      </w:r>
      <w:r w:rsidR="00B11266">
        <w:rPr>
          <w:rFonts w:ascii="Times New Roman" w:hAnsi="Times New Roman" w:cs="Times New Roman"/>
        </w:rPr>
        <w:fldChar w:fldCharType="end"/>
      </w:r>
      <w:r w:rsidR="00B11266">
        <w:rPr>
          <w:rFonts w:ascii="Times New Roman" w:hAnsi="Times New Roman" w:cs="Times New Roman"/>
        </w:rPr>
        <w:t xml:space="preserve">. </w:t>
      </w:r>
      <w:r w:rsidR="00801309">
        <w:rPr>
          <w:rFonts w:ascii="Times New Roman" w:hAnsi="Times New Roman" w:cs="Times New Roman"/>
        </w:rPr>
        <w:t>Regarding age, many studies find that young</w:t>
      </w:r>
      <w:r w:rsidR="00C52383">
        <w:rPr>
          <w:rFonts w:ascii="Times New Roman" w:hAnsi="Times New Roman" w:cs="Times New Roman"/>
        </w:rPr>
        <w:t xml:space="preserve"> people</w:t>
      </w:r>
      <w:r w:rsidR="00801309">
        <w:rPr>
          <w:rFonts w:ascii="Times New Roman" w:hAnsi="Times New Roman" w:cs="Times New Roman"/>
        </w:rPr>
        <w:t xml:space="preserve"> have more accurate climate change beliefs, </w:t>
      </w:r>
      <w:r w:rsidR="00C52383">
        <w:rPr>
          <w:rFonts w:ascii="Times New Roman" w:hAnsi="Times New Roman" w:cs="Times New Roman"/>
        </w:rPr>
        <w:t>however</w:t>
      </w:r>
      <w:r w:rsidR="00801309">
        <w:rPr>
          <w:rFonts w:ascii="Times New Roman" w:hAnsi="Times New Roman" w:cs="Times New Roman"/>
        </w:rPr>
        <w:t>, this relation</w:t>
      </w:r>
      <w:r w:rsidR="001F1FA7">
        <w:rPr>
          <w:rFonts w:ascii="Times New Roman" w:hAnsi="Times New Roman" w:cs="Times New Roman"/>
        </w:rPr>
        <w:t>ship</w:t>
      </w:r>
      <w:r w:rsidR="00801309">
        <w:rPr>
          <w:rFonts w:ascii="Times New Roman" w:hAnsi="Times New Roman" w:cs="Times New Roman"/>
        </w:rPr>
        <w:t xml:space="preserve"> </w:t>
      </w:r>
      <w:r w:rsidR="00C52383">
        <w:rPr>
          <w:rFonts w:ascii="Times New Roman" w:hAnsi="Times New Roman" w:cs="Times New Roman"/>
        </w:rPr>
        <w:t>is opposite</w:t>
      </w:r>
      <w:r w:rsidR="00801309">
        <w:rPr>
          <w:rFonts w:ascii="Times New Roman" w:hAnsi="Times New Roman" w:cs="Times New Roman"/>
        </w:rPr>
        <w:t xml:space="preserve"> in rural areas</w:t>
      </w:r>
      <w:r w:rsidR="000C5E42">
        <w:rPr>
          <w:rFonts w:ascii="Times New Roman" w:hAnsi="Times New Roman" w:cs="Times New Roman"/>
        </w:rPr>
        <w:t>,</w:t>
      </w:r>
      <w:r w:rsidR="00801309">
        <w:rPr>
          <w:rFonts w:ascii="Times New Roman" w:hAnsi="Times New Roman" w:cs="Times New Roman"/>
        </w:rPr>
        <w:t xml:space="preserve"> where young rural dwellers are less aware of climate change </w:t>
      </w:r>
      <w:r w:rsidR="00C52383">
        <w:rPr>
          <w:rFonts w:ascii="Times New Roman" w:hAnsi="Times New Roman" w:cs="Times New Roman"/>
        </w:rPr>
        <w:fldChar w:fldCharType="begin" w:fldLock="1"/>
      </w:r>
      <w:r w:rsidR="00C52383">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sidR="00C52383">
        <w:rPr>
          <w:rFonts w:ascii="Times New Roman" w:hAnsi="Times New Roman" w:cs="Times New Roman"/>
        </w:rPr>
        <w:fldChar w:fldCharType="separate"/>
      </w:r>
      <w:r w:rsidR="00C52383" w:rsidRPr="00801309">
        <w:rPr>
          <w:rFonts w:ascii="Times New Roman" w:hAnsi="Times New Roman" w:cs="Times New Roman"/>
          <w:noProof/>
        </w:rPr>
        <w:t>[10]</w:t>
      </w:r>
      <w:r w:rsidR="00C52383">
        <w:rPr>
          <w:rFonts w:ascii="Times New Roman" w:hAnsi="Times New Roman" w:cs="Times New Roman"/>
        </w:rPr>
        <w:fldChar w:fldCharType="end"/>
      </w:r>
      <w:r w:rsidR="001A4EB9">
        <w:rPr>
          <w:rFonts w:ascii="Times New Roman" w:hAnsi="Times New Roman" w:cs="Times New Roman"/>
        </w:rPr>
        <w:t xml:space="preserve">. </w:t>
      </w:r>
      <w:r w:rsidR="00C52383">
        <w:rPr>
          <w:rFonts w:ascii="Times New Roman" w:hAnsi="Times New Roman" w:cs="Times New Roman"/>
        </w:rPr>
        <w:t>A</w:t>
      </w:r>
      <w:r w:rsidR="001A4EB9">
        <w:rPr>
          <w:rFonts w:ascii="Times New Roman" w:hAnsi="Times New Roman" w:cs="Times New Roman"/>
        </w:rPr>
        <w:t>rguably</w:t>
      </w:r>
      <w:r w:rsidR="00C52383">
        <w:rPr>
          <w:rFonts w:ascii="Times New Roman" w:hAnsi="Times New Roman" w:cs="Times New Roman"/>
        </w:rPr>
        <w:t>,</w:t>
      </w:r>
      <w:r w:rsidR="001A4EB9">
        <w:rPr>
          <w:rFonts w:ascii="Times New Roman" w:hAnsi="Times New Roman" w:cs="Times New Roman"/>
        </w:rPr>
        <w:t xml:space="preserve"> </w:t>
      </w:r>
      <w:r w:rsidR="000C5E42">
        <w:rPr>
          <w:rFonts w:ascii="Times New Roman" w:hAnsi="Times New Roman" w:cs="Times New Roman"/>
        </w:rPr>
        <w:t xml:space="preserve">in rural areas agricultural </w:t>
      </w:r>
      <w:r w:rsidR="00C52383">
        <w:rPr>
          <w:rFonts w:ascii="Times New Roman" w:hAnsi="Times New Roman" w:cs="Times New Roman"/>
        </w:rPr>
        <w:t xml:space="preserve">experience gained with time </w:t>
      </w:r>
      <w:r w:rsidR="005C7A4A">
        <w:rPr>
          <w:rFonts w:ascii="Times New Roman" w:hAnsi="Times New Roman" w:cs="Times New Roman"/>
        </w:rPr>
        <w:t>prov</w:t>
      </w:r>
      <w:r w:rsidR="00C52383">
        <w:rPr>
          <w:rFonts w:ascii="Times New Roman" w:hAnsi="Times New Roman" w:cs="Times New Roman"/>
        </w:rPr>
        <w:t>ides</w:t>
      </w:r>
      <w:r w:rsidR="005C7A4A">
        <w:rPr>
          <w:rFonts w:ascii="Times New Roman" w:hAnsi="Times New Roman" w:cs="Times New Roman"/>
        </w:rPr>
        <w:t xml:space="preserve"> </w:t>
      </w:r>
      <w:r w:rsidR="001A4EB9">
        <w:rPr>
          <w:rFonts w:ascii="Times New Roman" w:hAnsi="Times New Roman" w:cs="Times New Roman"/>
        </w:rPr>
        <w:t xml:space="preserve">knowledge about </w:t>
      </w:r>
      <w:r w:rsidR="00225D52">
        <w:rPr>
          <w:rFonts w:ascii="Times New Roman" w:hAnsi="Times New Roman" w:cs="Times New Roman"/>
        </w:rPr>
        <w:t xml:space="preserve">changes in </w:t>
      </w:r>
      <w:r w:rsidR="005C7A4A">
        <w:rPr>
          <w:rFonts w:ascii="Times New Roman" w:hAnsi="Times New Roman" w:cs="Times New Roman"/>
        </w:rPr>
        <w:t xml:space="preserve">the </w:t>
      </w:r>
      <w:r w:rsidR="001A4EB9">
        <w:rPr>
          <w:rFonts w:ascii="Times New Roman" w:hAnsi="Times New Roman" w:cs="Times New Roman"/>
        </w:rPr>
        <w:t>climate</w:t>
      </w:r>
      <w:r w:rsidR="00C52383">
        <w:rPr>
          <w:rFonts w:ascii="Times New Roman" w:hAnsi="Times New Roman" w:cs="Times New Roman"/>
        </w:rPr>
        <w:t xml:space="preserve"> cycle </w:t>
      </w:r>
      <w:r w:rsidR="000B7289">
        <w:rPr>
          <w:rFonts w:ascii="Times New Roman" w:hAnsi="Times New Roman" w:cs="Times New Roman"/>
        </w:rPr>
        <w:fldChar w:fldCharType="begin" w:fldLock="1"/>
      </w:r>
      <w:r w:rsidR="002903DA">
        <w:rPr>
          <w:rFonts w:ascii="Times New Roman" w:hAnsi="Times New Roman" w:cs="Times New Roman"/>
        </w:rPr>
        <w:instrText>ADDIN CSL_CITATION {"citationItems":[{"id":"ITEM-1","itemData":{"author":[{"dropping-particle":"","family":"Maddison","given":"David","non-dropping-particle":"","parse-names":false,"suffix":""}],"container-title":"World Bank Policy Research Working Paper ","id":"ITEM-1","issue":"4308","issued":{"date-parts":[["2007"]]},"title":"The Perception of and Adaptation to Climate Change in Africa","type":"article-journal"},"uris":["http://www.mendeley.com/documents/?uuid=d7beb346-f7cc-3d90-9fc0-a41b6b4f3342"]},{"id":"ITEM-2","itemData":{"DOI":"10.1017/S0021859610000687","ISSN":"00218596","abstract":"The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Science","id":"ITEM-2","issue":"1","issued":{"date-parts":[["2011","2"]]},"page":"23-31","title":"Perception of and adaptation to climate change by farmers in the Nile basin of Ethiopia","type":"article-journal","volume":"149"},"uris":["http://www.mendeley.com/documents/?uuid=4b5e2214-72d7-3610-9f97-1138ce9f5679"]}],"mendeley":{"formattedCitation":"[38,46]","plainTextFormattedCitation":"[38,46]","previouslyFormattedCitation":"[38,46]"},"properties":{"noteIndex":0},"schema":"https://github.com/citation-style-language/schema/raw/master/csl-citation.json"}</w:instrText>
      </w:r>
      <w:r w:rsidR="000B7289">
        <w:rPr>
          <w:rFonts w:ascii="Times New Roman" w:hAnsi="Times New Roman" w:cs="Times New Roman"/>
        </w:rPr>
        <w:fldChar w:fldCharType="separate"/>
      </w:r>
      <w:r w:rsidR="00BB4B70" w:rsidRPr="00BB4B70">
        <w:rPr>
          <w:rFonts w:ascii="Times New Roman" w:hAnsi="Times New Roman" w:cs="Times New Roman"/>
          <w:noProof/>
        </w:rPr>
        <w:t>[38,46]</w:t>
      </w:r>
      <w:r w:rsidR="000B7289">
        <w:rPr>
          <w:rFonts w:ascii="Times New Roman" w:hAnsi="Times New Roman" w:cs="Times New Roman"/>
        </w:rPr>
        <w:fldChar w:fldCharType="end"/>
      </w:r>
      <w:r w:rsidR="00FF444A">
        <w:rPr>
          <w:rFonts w:ascii="Times New Roman" w:hAnsi="Times New Roman" w:cs="Times New Roman"/>
        </w:rPr>
        <w:t xml:space="preserve">. </w:t>
      </w:r>
      <w:r w:rsidR="005C7A4A">
        <w:rPr>
          <w:rFonts w:ascii="Times New Roman" w:hAnsi="Times New Roman" w:cs="Times New Roman"/>
        </w:rPr>
        <w:t>Finally, r</w:t>
      </w:r>
      <w:r w:rsidR="000B7289">
        <w:rPr>
          <w:rFonts w:ascii="Times New Roman" w:hAnsi="Times New Roman" w:cs="Times New Roman"/>
        </w:rPr>
        <w:t>ace</w:t>
      </w:r>
      <w:r w:rsidR="005C7A4A">
        <w:rPr>
          <w:rFonts w:ascii="Times New Roman" w:hAnsi="Times New Roman" w:cs="Times New Roman"/>
        </w:rPr>
        <w:t xml:space="preserve"> only </w:t>
      </w:r>
      <w:r w:rsidR="00C52383">
        <w:rPr>
          <w:rFonts w:ascii="Times New Roman" w:hAnsi="Times New Roman" w:cs="Times New Roman"/>
        </w:rPr>
        <w:t>appears</w:t>
      </w:r>
      <w:r w:rsidR="005C7A4A">
        <w:rPr>
          <w:rFonts w:ascii="Times New Roman" w:hAnsi="Times New Roman" w:cs="Times New Roman"/>
        </w:rPr>
        <w:t xml:space="preserve"> to have a consistent influence on climate change beliefs </w:t>
      </w:r>
      <w:r w:rsidR="000B7289">
        <w:rPr>
          <w:rFonts w:ascii="Times New Roman" w:hAnsi="Times New Roman" w:cs="Times New Roman"/>
        </w:rPr>
        <w:t>in North America</w:t>
      </w:r>
      <w:r w:rsidR="005C7A4A">
        <w:rPr>
          <w:rFonts w:ascii="Times New Roman" w:hAnsi="Times New Roman" w:cs="Times New Roman"/>
        </w:rPr>
        <w:t>, where n</w:t>
      </w:r>
      <w:r w:rsidR="000B7289">
        <w:rPr>
          <w:rFonts w:ascii="Times New Roman" w:hAnsi="Times New Roman" w:cs="Times New Roman"/>
        </w:rPr>
        <w:t>on-white individuals show more concern and</w:t>
      </w:r>
      <w:r w:rsidR="001A4EB9">
        <w:rPr>
          <w:rFonts w:ascii="Times New Roman" w:hAnsi="Times New Roman" w:cs="Times New Roman"/>
        </w:rPr>
        <w:t xml:space="preserve"> a</w:t>
      </w:r>
      <w:r w:rsidR="000B7289">
        <w:rPr>
          <w:rFonts w:ascii="Times New Roman" w:hAnsi="Times New Roman" w:cs="Times New Roman"/>
        </w:rPr>
        <w:t xml:space="preserve"> higher risk perception than whites</w:t>
      </w:r>
      <w:r w:rsidR="000738B0">
        <w:rPr>
          <w:rFonts w:ascii="Times New Roman" w:hAnsi="Times New Roman" w:cs="Times New Roman"/>
        </w:rPr>
        <w:t>, a phenomenon known as white-male effect</w:t>
      </w:r>
      <w:r w:rsidR="000B7289">
        <w:rPr>
          <w:rFonts w:ascii="Times New Roman" w:hAnsi="Times New Roman" w:cs="Times New Roman"/>
        </w:rPr>
        <w:t xml:space="preserve"> </w:t>
      </w:r>
      <w:r w:rsidR="000B7289">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{"citationItems":[{"id":"ITEM-1","itemData":{"DOI":"10.1023/A:1007041821623","ISSN":"02724332","PMID":"10765431","abstract":"Risk management has become increasingly politicized and contentious. Polarized views, controversy, and conflict have become pervasive. Research has begun to provide a new perspective on this problem by demonstrating the complexity of the concept 'risk' and the inadequacies of the traditional view of risk assessment as a purely scientific enterprise. This paper argues that danger is real, but risk is socially constructed. Risk assessment is inherently subjective and represents a blending of science and judgment with important psychological, social, cultural, and political factors. In addition, our social and democratic institutions, remarkable as they are in many respects, breed distrust in the risk arena. Whoever controls the definition of risk controls the rational solution to the problem at hand. If risk is defined one way, then one option will rise to the top as the most cost-effective or the safest or the best. If it is defined another way, perhaps incorporating qualitative characteristics and other contextual factors, one will likely get a different ordering of action solutions. Defining risk is thus an exercise in power. Scientific literacy and public education are important, but they are not central to risk controversies. The public is not irrational. Their judgments about risk are influenced by emotion and affect in a way that is both simple and sophisticated. The same holds true for scientists. Public views are also influenced by worldviews, ideologies, and values; so are scientists' views, particularly when they are working at the limits of their expertise. The limitations of risk science, the importance and difficulty of maintaining trust, and the complex, sociopolitical nature of risk point to the need for a new approach one that focuses upon introducing more public participation into both risk assessment and risk decision making in order to make the decision process more democratic, improve the relevance and quality of technical analysis, and increase the legitimacy and public acceptance of the resulting decisions.","author":[{"dropping-particle":"","family":"Slovic","given":"Paul","non-dropping-particle":"","parse-names":false,"suffix":""}],"container-title":"Risk Analysis","id":"ITEM-1","issue":"4","issued":{"date-parts":[["1999","8"]]},"page":"689-701","publisher":"Kluwer Academic/Plenum Publ Corp","title":"Trust, emotion, sex, politics, and science: Surveying the risk- assessment battlefield","type":"article-journal","volume":"19"},"uris":["http://www.mendeley.com/documents/?uuid=f5f51b6c-666c-318a-9763-00d9860f3ebc"]},{"id":"ITEM-2","itemData":{"DOI":"10.1526/003601107781170026","ISSN":"00360112","abstract":"We investigated preferences for climate change mitigation policies and factors contributing to higher levels of policy support. The sample was comprised of 316 Michigan and Virginia residents, all of whom completed mail surveys. Of the eight policies proposed to reduce the burning of fossil fuels, respondents overwhelmingly indicated they would not support a gas tax, while support was highest for shifting subsidies away from fossil fuels and towards sustainable energy strategies. With the exception of taxes on gasoline and \"gas guzzlers,\" a majority of respondents supported all other mitigation policies. Multivariate analyses revealed that greater trust in environmentalists and less trust in industry, greater recognition of the consequences of climate change, higher income, being black, and older age were predictive of greater policy support. Personal values (e.g., altruism), future orientation, and political affiliation were strong predictors of policy support but only indirectly via worldviews and environmental beliefs. Copyright © 2007 by the Rural Sociological Society.","author":[{"dropping-particle":"","family":"Dietz","given":"Thomas","non-dropping-particle":"","parse-names":false,"suffix":""},{"dropping-particle":"","family":"Dan","given":"Amy","non-dropping-particle":"","parse-names":false,"suffix":""},{"dropping-particle":"","family":"Shwom","given":"Rachael","non-dropping-particle":"","parse-names":false,"suffix":""}],"container-title":"Rural Sociology","id":"ITEM-2","issue":"2","issued":{"date-parts":[["2007","6","1"]]},"page":"185-214","publisher":"John Wiley &amp; Sons, Ltd","title":"Support for Climate Change Policy: Social Psychological and Social Structural Influences","type":"article-journal","volume":"72"},"uris":["http://www.mendeley.com/documents/?uuid=e0e49798-f4b8-3970-a163-ac07fba05a30"]},{"id":"ITEM-3","itemData":{"DOI":"10.1080/713670162","ISSN":"13698575","abstract":"Risks tend to be judged lower by men than by women and by white people than by people of colour. Prior research by Flynn, Slavic and Mertz [Risk Analysis, 14, pp. 1101-1108] found that these race and gender differences in risk perception in the United States were primarily due to 30% of the white male population who judge risks to be extremely low. The specificity of this finding suggests an explanation in terms of sociopolitical factors rather than biological factors. The study reported here presents new data from a recent national survey conducted in the United States. Although white males again stood apart with respect to their judgements of risk and their attitudes concerning worldviews, trust, and risk-related stigma, the results showed that the distinction between white males and others is more complex than originally thought Further investigation of sociopolitical factors in risk judgements is recommended to clarify gender and racial differences. © 2000 Taylor &amp; Francis Ltd.","author":[{"dropping-particle":"","family":"Finucane","given":"Melissa L.","non-dropping-particle":"","parse-names":false,"suffix":""},{"dropping-particle":"","family":"Slovic","given":"Paul","non-dropping-particle":"","parse-names":false,"suffix":""},{"dropping-particle":"","family":"Mertz","given":"C. K.","non-dropping-particle":"","parse-names":false,"suffix":""},{"dropping-particle":"","family":"Flynn","given":"James","non-dropping-particle":"","parse-names":false,"suffix":""},{"dropping-particle":"","family":"Satterfield","given":"Theresa A.","non-dropping-particle":"","parse-names":false,"suffix":""}],"container-title":"Health, Risk and Society","id":"ITEM-3","issue":"2","issued":{"date-parts":[["2000"]]},"page":"159-172","publisher":"Carfax Publishing Company","title":"Gender, race, and perceived risk: The 'white male' effect","type":"article-journal","volume":"2"},"uris":["http://www.mendeley.com/documents/?uuid=837f053f-5ab6-3454-ad43-7c7a579f8b65"]}],"mendeley":{"formattedCitation":"[9,42,47]","plainTextFormattedCitation":"[9,42,47]","previouslyFormattedCitation":"[9,42,47]"},"properties":{"noteIndex":0},"schema":"https://github.com/citation-style-language/schema/raw/master/csl-citation.json"}</w:instrText>
      </w:r>
      <w:r w:rsidR="000B7289">
        <w:rPr>
          <w:rFonts w:ascii="Times New Roman" w:hAnsi="Times New Roman" w:cs="Times New Roman"/>
        </w:rPr>
        <w:fldChar w:fldCharType="separate"/>
      </w:r>
      <w:r w:rsidR="00BB4B70" w:rsidRPr="00BB4B70">
        <w:rPr>
          <w:rFonts w:ascii="Times New Roman" w:hAnsi="Times New Roman" w:cs="Times New Roman"/>
          <w:noProof/>
        </w:rPr>
        <w:t>[9,42,47]</w:t>
      </w:r>
      <w:r w:rsidR="000B7289">
        <w:rPr>
          <w:rFonts w:ascii="Times New Roman" w:hAnsi="Times New Roman" w:cs="Times New Roman"/>
        </w:rPr>
        <w:fldChar w:fldCharType="end"/>
      </w:r>
      <w:r w:rsidR="000B7289">
        <w:rPr>
          <w:rFonts w:ascii="Times New Roman" w:hAnsi="Times New Roman" w:cs="Times New Roman"/>
        </w:rPr>
        <w:t xml:space="preserve">. </w:t>
      </w:r>
      <w:r w:rsidR="00FF444A">
        <w:rPr>
          <w:rFonts w:ascii="Times New Roman" w:hAnsi="Times New Roman" w:cs="Times New Roman"/>
        </w:rPr>
        <w:t>Nevertheless</w:t>
      </w:r>
      <w:r w:rsidR="000B7289">
        <w:rPr>
          <w:rFonts w:ascii="Times New Roman" w:hAnsi="Times New Roman" w:cs="Times New Roman"/>
        </w:rPr>
        <w:t>,</w:t>
      </w:r>
      <w:r w:rsidR="005C7A4A">
        <w:rPr>
          <w:rFonts w:ascii="Times New Roman" w:hAnsi="Times New Roman" w:cs="Times New Roman"/>
        </w:rPr>
        <w:t xml:space="preserve"> this effect is not generally supported by cross-country evidence </w:t>
      </w:r>
      <w:r w:rsidR="005C7A4A">
        <w:rPr>
          <w:rFonts w:ascii="Times New Roman" w:hAnsi="Times New Roman" w:cs="Times New Roman"/>
        </w:rPr>
        <w:fldChar w:fldCharType="begin" w:fldLock="1"/>
      </w:r>
      <w:r w:rsidR="005C7A4A">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sidR="005C7A4A">
        <w:rPr>
          <w:rFonts w:ascii="Times New Roman" w:hAnsi="Times New Roman" w:cs="Times New Roman"/>
        </w:rPr>
        <w:fldChar w:fldCharType="separate"/>
      </w:r>
      <w:r w:rsidR="005C7A4A" w:rsidRPr="005C7A4A">
        <w:rPr>
          <w:rFonts w:ascii="Times New Roman" w:hAnsi="Times New Roman" w:cs="Times New Roman"/>
          <w:noProof/>
        </w:rPr>
        <w:t>[10]</w:t>
      </w:r>
      <w:r w:rsidR="005C7A4A">
        <w:rPr>
          <w:rFonts w:ascii="Times New Roman" w:hAnsi="Times New Roman" w:cs="Times New Roman"/>
        </w:rPr>
        <w:fldChar w:fldCharType="end"/>
      </w:r>
      <w:r w:rsidR="005C7A4A">
        <w:rPr>
          <w:rFonts w:ascii="Times New Roman" w:hAnsi="Times New Roman" w:cs="Times New Roman"/>
        </w:rPr>
        <w:t xml:space="preserve">.  In conclusion, evidence about </w:t>
      </w:r>
      <w:r w:rsidR="000B7289">
        <w:rPr>
          <w:rFonts w:ascii="Times New Roman" w:hAnsi="Times New Roman" w:cs="Times New Roman"/>
        </w:rPr>
        <w:t xml:space="preserve">demographic effects </w:t>
      </w:r>
      <w:r w:rsidR="005C7A4A">
        <w:rPr>
          <w:rFonts w:ascii="Times New Roman" w:hAnsi="Times New Roman" w:cs="Times New Roman"/>
        </w:rPr>
        <w:t>on CCB</w:t>
      </w:r>
      <w:r w:rsidR="007E0D16">
        <w:rPr>
          <w:rFonts w:ascii="Times New Roman" w:hAnsi="Times New Roman" w:cs="Times New Roman"/>
        </w:rPr>
        <w:t>s</w:t>
      </w:r>
      <w:r w:rsidR="005C7A4A">
        <w:rPr>
          <w:rFonts w:ascii="Times New Roman" w:hAnsi="Times New Roman" w:cs="Times New Roman"/>
        </w:rPr>
        <w:t xml:space="preserve"> </w:t>
      </w:r>
      <w:r w:rsidR="007E0D16">
        <w:rPr>
          <w:rFonts w:ascii="Times New Roman" w:hAnsi="Times New Roman" w:cs="Times New Roman"/>
        </w:rPr>
        <w:t>remains elusive</w:t>
      </w:r>
      <w:r w:rsidR="005C7A4A">
        <w:rPr>
          <w:rFonts w:ascii="Times New Roman" w:hAnsi="Times New Roman" w:cs="Times New Roman"/>
        </w:rPr>
        <w:t>, and these effects seem</w:t>
      </w:r>
      <w:r w:rsidR="00FF444A">
        <w:rPr>
          <w:rFonts w:ascii="Times New Roman" w:hAnsi="Times New Roman" w:cs="Times New Roman"/>
        </w:rPr>
        <w:t xml:space="preserve"> largely</w:t>
      </w:r>
      <w:r w:rsidR="000B7289">
        <w:rPr>
          <w:rFonts w:ascii="Times New Roman" w:hAnsi="Times New Roman" w:cs="Times New Roman"/>
        </w:rPr>
        <w:t xml:space="preserve"> eclipsed by </w:t>
      </w:r>
      <w:r w:rsidR="00FF444A">
        <w:rPr>
          <w:rFonts w:ascii="Times New Roman" w:hAnsi="Times New Roman" w:cs="Times New Roman"/>
        </w:rPr>
        <w:t xml:space="preserve">the </w:t>
      </w:r>
      <w:r w:rsidR="005C7A4A">
        <w:rPr>
          <w:rFonts w:ascii="Times New Roman" w:hAnsi="Times New Roman" w:cs="Times New Roman"/>
        </w:rPr>
        <w:t xml:space="preserve">aforementioned </w:t>
      </w:r>
      <w:r w:rsidR="007E0D16">
        <w:rPr>
          <w:rFonts w:ascii="Times New Roman" w:hAnsi="Times New Roman" w:cs="Times New Roman"/>
        </w:rPr>
        <w:t xml:space="preserve">information approaches </w:t>
      </w:r>
      <w:r w:rsidR="000B7289">
        <w:rPr>
          <w:rFonts w:ascii="Times New Roman" w:hAnsi="Times New Roman" w:cs="Times New Roman"/>
        </w:rPr>
        <w:fldChar w:fldCharType="begin" w:fldLock="1"/>
      </w:r>
      <w:r w:rsidR="00DB11CB">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change","type":"article-journal","volume":"6"},"uris":["http://www.mendeley.com/documents/?uuid=00030c64-67c4-3528-a42a-28cc11efed13"]},{"id":"ITEM-2","itemData":{"DOI":"10.1016/j.gloenvcha.2014.10.004","ISSN":"09593780","abstract":"Whether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Change","id":"ITEM-2","issued":{"date-parts":[["2014","11","1"]]},"page":"246-257","publisher":"Elsevier Ltd","title":"Politics eclipses climate extremes for climate change perceptions","type":"article-journal","volume":"29"},"uris":["http://www.mendeley.com/documents/?uuid=6851f0cc-2757-3dbb-9356-11e739d65fcc"]}],"mendeley":{"formattedCitation":"[10,18]","plainTextFormattedCitation":"[10,18]","previouslyFormattedCitation":"[10,18]"},"properties":{"noteIndex":0},"schema":"https://github.com/citation-style-language/schema/raw/master/csl-citation.json"}</w:instrText>
      </w:r>
      <w:r w:rsidR="000B7289">
        <w:rPr>
          <w:rFonts w:ascii="Times New Roman" w:hAnsi="Times New Roman" w:cs="Times New Roman"/>
        </w:rPr>
        <w:fldChar w:fldCharType="separate"/>
      </w:r>
      <w:r w:rsidR="00D150F7" w:rsidRPr="00D150F7">
        <w:rPr>
          <w:rFonts w:ascii="Times New Roman" w:hAnsi="Times New Roman" w:cs="Times New Roman"/>
          <w:noProof/>
        </w:rPr>
        <w:t>[10,18]</w:t>
      </w:r>
      <w:r w:rsidR="000B7289">
        <w:rPr>
          <w:rFonts w:ascii="Times New Roman" w:hAnsi="Times New Roman" w:cs="Times New Roman"/>
        </w:rPr>
        <w:fldChar w:fldCharType="end"/>
      </w:r>
      <w:r w:rsidR="000B7289">
        <w:rPr>
          <w:rFonts w:ascii="Times New Roman" w:hAnsi="Times New Roman" w:cs="Times New Roman"/>
        </w:rPr>
        <w:t xml:space="preserve">. </w:t>
      </w:r>
    </w:p>
    <w:p w14:paraId="41588817" w14:textId="2E6D55A2" w:rsidR="000B7289" w:rsidRDefault="000B7289" w:rsidP="00D66AF8">
      <w:pPr>
        <w:spacing w:line="480" w:lineRule="auto"/>
        <w:jc w:val="both"/>
        <w:rPr>
          <w:rFonts w:ascii="Times New Roman" w:hAnsi="Times New Roman" w:cs="Times New Roman"/>
        </w:rPr>
      </w:pPr>
    </w:p>
    <w:p w14:paraId="269BF1FF" w14:textId="34FC2D10" w:rsidR="005C7A4A" w:rsidRDefault="007E0D16" w:rsidP="00D66AF8">
      <w:pPr>
        <w:spacing w:line="480" w:lineRule="auto"/>
        <w:jc w:val="both"/>
        <w:rPr>
          <w:rFonts w:ascii="Times New Roman" w:hAnsi="Times New Roman" w:cs="Times New Roman"/>
        </w:rPr>
      </w:pPr>
      <w:r>
        <w:rPr>
          <w:rFonts w:ascii="Times New Roman" w:hAnsi="Times New Roman" w:cs="Times New Roman"/>
        </w:rPr>
        <w:t xml:space="preserve">The discussion above </w:t>
      </w:r>
      <w:r w:rsidR="00805C76">
        <w:rPr>
          <w:rFonts w:ascii="Times New Roman" w:hAnsi="Times New Roman" w:cs="Times New Roman"/>
        </w:rPr>
        <w:t>identifie</w:t>
      </w:r>
      <w:r>
        <w:rPr>
          <w:rFonts w:ascii="Times New Roman" w:hAnsi="Times New Roman" w:cs="Times New Roman"/>
        </w:rPr>
        <w:t>s</w:t>
      </w:r>
      <w:r w:rsidR="00805C76">
        <w:rPr>
          <w:rFonts w:ascii="Times New Roman" w:hAnsi="Times New Roman" w:cs="Times New Roman"/>
        </w:rPr>
        <w:t xml:space="preserve"> </w:t>
      </w:r>
      <w:r w:rsidR="005C7A4A">
        <w:rPr>
          <w:rFonts w:ascii="Times New Roman" w:hAnsi="Times New Roman" w:cs="Times New Roman"/>
        </w:rPr>
        <w:t>multiple factors that shape individual climate change beliefs</w:t>
      </w:r>
      <w:r w:rsidR="00805C76">
        <w:rPr>
          <w:rFonts w:ascii="Times New Roman" w:hAnsi="Times New Roman" w:cs="Times New Roman"/>
        </w:rPr>
        <w:t xml:space="preserve">. However, little research has included African countries in their </w:t>
      </w:r>
      <w:r>
        <w:rPr>
          <w:rFonts w:ascii="Times New Roman" w:hAnsi="Times New Roman" w:cs="Times New Roman"/>
        </w:rPr>
        <w:t>analysis</w:t>
      </w:r>
      <w:r w:rsidR="00055242">
        <w:rPr>
          <w:rFonts w:ascii="Times New Roman" w:hAnsi="Times New Roman" w:cs="Times New Roman"/>
        </w:rPr>
        <w:t xml:space="preserve"> </w:t>
      </w:r>
      <w:r w:rsidR="00055242">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-3","itemData":{"author":[{"dropping-particle":"","family":"Maddison","given":"David","non-dropping-particle":"","parse-names":false,"suffix":""}],"container-title":"World Bank Policy Research Working Paper ","id":"ITEM-3","issue":"4308","issued":{"date-parts":[["2007"]]},"title":"The Perception of and Adaptation to Climate Change in Africa","type":"article-journal"},"uris":["http://www.mendeley.com/documents/?uuid=d7beb346-f7cc-3d90-9fc0-a41b6b4f3342"]}],"mendeley":{"formattedCitation":"[11,12,46]","plainTextFormattedCitation":"[11,12,46]","previouslyFormattedCitation":"[11,12,46]"},"properties":{"noteIndex":0},"schema":"https://github.com/citation-style-language/schema/raw/master/csl-citation.json"}</w:instrText>
      </w:r>
      <w:r w:rsidR="00055242">
        <w:rPr>
          <w:rFonts w:ascii="Times New Roman" w:hAnsi="Times New Roman" w:cs="Times New Roman"/>
        </w:rPr>
        <w:fldChar w:fldCharType="separate"/>
      </w:r>
      <w:r w:rsidR="00BB4B70" w:rsidRPr="00BB4B70">
        <w:rPr>
          <w:rFonts w:ascii="Times New Roman" w:hAnsi="Times New Roman" w:cs="Times New Roman"/>
          <w:noProof/>
        </w:rPr>
        <w:t>[11,12,46]</w:t>
      </w:r>
      <w:r w:rsidR="00055242">
        <w:rPr>
          <w:rFonts w:ascii="Times New Roman" w:hAnsi="Times New Roman" w:cs="Times New Roman"/>
        </w:rPr>
        <w:fldChar w:fldCharType="end"/>
      </w:r>
      <w:r w:rsidR="00805C76">
        <w:rPr>
          <w:rFonts w:ascii="Times New Roman" w:hAnsi="Times New Roman" w:cs="Times New Roman"/>
        </w:rPr>
        <w:t xml:space="preserve">. </w:t>
      </w:r>
      <w:r>
        <w:rPr>
          <w:rFonts w:ascii="Times New Roman" w:hAnsi="Times New Roman" w:cs="Times New Roman"/>
        </w:rPr>
        <w:t xml:space="preserve">Those that do often include a limited number of predictors, which in turn, </w:t>
      </w:r>
      <w:r>
        <w:rPr>
          <w:rFonts w:ascii="Times New Roman" w:hAnsi="Times New Roman" w:cs="Times New Roman"/>
        </w:rPr>
        <w:lastRenderedPageBreak/>
        <w:t xml:space="preserve">limit the understanding of what shapes CCBs in the African continent. </w:t>
      </w:r>
      <w:r w:rsidR="00805C76">
        <w:rPr>
          <w:rFonts w:ascii="Times New Roman" w:hAnsi="Times New Roman" w:cs="Times New Roman"/>
        </w:rPr>
        <w:t>T</w:t>
      </w:r>
      <w:r w:rsidR="008444AC">
        <w:rPr>
          <w:rFonts w:ascii="Times New Roman" w:hAnsi="Times New Roman" w:cs="Times New Roman"/>
        </w:rPr>
        <w:t>his</w:t>
      </w:r>
      <w:r w:rsidR="00805C76">
        <w:rPr>
          <w:rFonts w:ascii="Times New Roman" w:hAnsi="Times New Roman" w:cs="Times New Roman"/>
        </w:rPr>
        <w:t xml:space="preserve"> study aims to fill the</w:t>
      </w:r>
      <w:r>
        <w:rPr>
          <w:rFonts w:ascii="Times New Roman" w:hAnsi="Times New Roman" w:cs="Times New Roman"/>
        </w:rPr>
        <w:t>se</w:t>
      </w:r>
      <w:r w:rsidR="00805C76">
        <w:rPr>
          <w:rFonts w:ascii="Times New Roman" w:hAnsi="Times New Roman" w:cs="Times New Roman"/>
        </w:rPr>
        <w:t xml:space="preserve"> gap</w:t>
      </w:r>
      <w:r>
        <w:rPr>
          <w:rFonts w:ascii="Times New Roman" w:hAnsi="Times New Roman" w:cs="Times New Roman"/>
        </w:rPr>
        <w:t>s within</w:t>
      </w:r>
      <w:r w:rsidR="00805C76">
        <w:rPr>
          <w:rFonts w:ascii="Times New Roman" w:hAnsi="Times New Roman" w:cs="Times New Roman"/>
        </w:rPr>
        <w:t xml:space="preserve"> the literature</w:t>
      </w:r>
      <w:r>
        <w:rPr>
          <w:rFonts w:ascii="Times New Roman" w:hAnsi="Times New Roman" w:cs="Times New Roman"/>
        </w:rPr>
        <w:t>.</w:t>
      </w:r>
    </w:p>
    <w:p w14:paraId="574EECA4" w14:textId="0B822EB2" w:rsidR="00854670" w:rsidRDefault="00854670" w:rsidP="00D66AF8">
      <w:pPr>
        <w:spacing w:line="480" w:lineRule="auto"/>
        <w:jc w:val="both"/>
        <w:rPr>
          <w:rFonts w:ascii="Times New Roman" w:hAnsi="Times New Roman" w:cs="Times New Roman"/>
        </w:rPr>
      </w:pPr>
    </w:p>
    <w:p w14:paraId="6D966618" w14:textId="0BA5B606" w:rsidR="00CE0CC2" w:rsidRPr="007A72E9" w:rsidRDefault="00693D06" w:rsidP="00D66AF8">
      <w:pPr>
        <w:spacing w:line="480" w:lineRule="auto"/>
        <w:jc w:val="both"/>
        <w:rPr>
          <w:rFonts w:ascii="Times New Roman" w:hAnsi="Times New Roman" w:cs="Times New Roman"/>
          <w:b/>
          <w:bCs/>
          <w:sz w:val="36"/>
          <w:szCs w:val="36"/>
        </w:rPr>
      </w:pPr>
      <w:r w:rsidRPr="007A72E9">
        <w:rPr>
          <w:rFonts w:ascii="Times New Roman" w:hAnsi="Times New Roman" w:cs="Times New Roman"/>
          <w:b/>
          <w:bCs/>
          <w:sz w:val="36"/>
          <w:szCs w:val="36"/>
        </w:rPr>
        <w:t>Research design</w:t>
      </w:r>
    </w:p>
    <w:p w14:paraId="5D6A0DFB" w14:textId="0C266BB5" w:rsidR="00693D06" w:rsidRPr="007A72E9" w:rsidRDefault="00F43028" w:rsidP="00D66AF8">
      <w:pPr>
        <w:spacing w:line="480" w:lineRule="auto"/>
        <w:jc w:val="both"/>
        <w:rPr>
          <w:rFonts w:ascii="Times New Roman" w:hAnsi="Times New Roman" w:cs="Times New Roman"/>
          <w:b/>
          <w:bCs/>
          <w:sz w:val="32"/>
          <w:szCs w:val="32"/>
        </w:rPr>
      </w:pPr>
      <w:r w:rsidRPr="007A72E9">
        <w:rPr>
          <w:rFonts w:ascii="Times New Roman" w:hAnsi="Times New Roman" w:cs="Times New Roman"/>
          <w:b/>
          <w:bCs/>
          <w:sz w:val="32"/>
          <w:szCs w:val="32"/>
        </w:rPr>
        <w:t>Methods</w:t>
      </w:r>
    </w:p>
    <w:p w14:paraId="12304E6D" w14:textId="748D8F9E" w:rsidR="00F43028" w:rsidRDefault="00F43028" w:rsidP="00F43028">
      <w:pPr>
        <w:spacing w:line="480" w:lineRule="auto"/>
        <w:jc w:val="both"/>
        <w:rPr>
          <w:rFonts w:ascii="Times New Roman" w:hAnsi="Times New Roman" w:cs="Times New Roman"/>
        </w:rPr>
      </w:pPr>
      <w:r>
        <w:rPr>
          <w:rFonts w:ascii="Times New Roman" w:hAnsi="Times New Roman" w:cs="Times New Roman"/>
        </w:rPr>
        <w:t xml:space="preserve">We analyse what shapes climate change beliefs in Africa using a </w:t>
      </w:r>
      <w:r w:rsidR="000C5E42">
        <w:rPr>
          <w:rFonts w:ascii="Times New Roman" w:hAnsi="Times New Roman" w:cs="Times New Roman"/>
        </w:rPr>
        <w:t>r</w:t>
      </w:r>
      <w:r>
        <w:rPr>
          <w:rFonts w:ascii="Times New Roman" w:hAnsi="Times New Roman" w:cs="Times New Roman"/>
        </w:rPr>
        <w:t xml:space="preserve">andom </w:t>
      </w:r>
      <w:r w:rsidR="000C5E42">
        <w:rPr>
          <w:rFonts w:ascii="Times New Roman" w:hAnsi="Times New Roman" w:cs="Times New Roman"/>
        </w:rPr>
        <w:t>f</w:t>
      </w:r>
      <w:r>
        <w:rPr>
          <w:rFonts w:ascii="Times New Roman" w:hAnsi="Times New Roman" w:cs="Times New Roman"/>
        </w:rPr>
        <w:t xml:space="preserve">orest approach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Learning","id":"ITEM-1","issue":"1","issued":{"date-parts":[["2001","10"]]},"page":"5-32","title":"Random forests","type":"article-journal","volume":"45"},"uris":["http://www.mendeley.com/documents/?uuid=d08c71ef-ec4b-3137-bad9-a3ad908c973d"]}],"mendeley":{"formattedCitation":"[48]","plainTextFormattedCitation":"[48]","previouslyFormattedCitation":"[48]"},"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[48]</w:t>
      </w:r>
      <w:r>
        <w:rPr>
          <w:rFonts w:ascii="Times New Roman" w:hAnsi="Times New Roman" w:cs="Times New Roman"/>
        </w:rPr>
        <w:fldChar w:fldCharType="end"/>
      </w:r>
      <w:r>
        <w:rPr>
          <w:rFonts w:ascii="Times New Roman" w:hAnsi="Times New Roman" w:cs="Times New Roman"/>
        </w:rPr>
        <w:t xml:space="preserve">. Random </w:t>
      </w:r>
      <w:r w:rsidR="000C5E42">
        <w:rPr>
          <w:rFonts w:ascii="Times New Roman" w:hAnsi="Times New Roman" w:cs="Times New Roman"/>
        </w:rPr>
        <w:t>f</w:t>
      </w:r>
      <w:r>
        <w:rPr>
          <w:rFonts w:ascii="Times New Roman" w:hAnsi="Times New Roman" w:cs="Times New Roman"/>
        </w:rPr>
        <w:t xml:space="preserve">orest is a machine-learning approach that uses non-parametric recursive partitioning to produce models with high predictive accuracy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world","type":"article-journal","volume":"5"},"uris":["http://www.mendeley.com/documents/?uuid=947f6465-8014-3de1-ad9c-e2a1c77aae30"]},{"id":"ITEM-2","itemData":{"DOI":"10.1371/journal.pone.0170478","ISSN":"19326203","PMID":"28114334","abstract":"Accurate and detailed spatial soil information is essential for environmental modelling, risk assessment and decision making. The use of Remote Sensing data as secondary sources of information in digital soil mapping has been found to be cost effective and less time consuming compared to traditional soil mapping approaches. But the potentials of Remote Sensing data in improving knowledge of local scale soil information in West Africa have not been fully explored. This study investigated the use of high spatial resolution satellite data (RapidEye and Landsat), terrain/climatic data and laboratory analysed soil samples to map the spatial distribution of six soil properties-sand, silt, clay, cation exchange capacity (CEC), soil organic carbon (SOC) and nitrogen-in a 580 km2 agricultural watershed in south-western Burkina Faso. Four statistical prediction models-multiple linear regression (MLR), random forest regression (RFR), support vector machine (SVM), stochastic gradient boosting (SGB)-were tested and compared. Internal validation was conducted by cross validation while the predictions were validated against an independent set of soil samples considering the modelling area and an extrapolation area. Model performance statistics revealed that the machine learning techniques performed marginally better than the MLR, with the RFR providing in most cases the highest accuracy. The inability of MLR to handle non-linear relationships between dependent and independent variables was found to be a limitation in accurately predicting soil properties at unsampled locations. Satellite data acquired during ploughing or early crop development stages (e.g. May, June) were found to be the most important spectral predictors while elevation, temperature and precipitation came up as prominent terrain/climatic variables in predicting soil properties. The results further showed that shortwave infrared and near infrared channels of Landsat8 as well as soil specific indices of redness, coloration and saturation were prominent predictors in digital soil mapping. Considering the increased availability of freely available Remote Sensing data (e.g. Landsat, SRTM, Sentinels), soil information at local and regional scales in data poor regions such as West Africa can be improved with relatively little financial and human resources.","author":[{"dropping-particle":"","family":"Forkuor","given":"Gerald","non-dropping-particle":"","parse-names":false,"suffix":""},{"dropping-particle":"","family":"Hounkpatin","given":"Ozias K.L.","non-dropping-particle":"","parse-names":false,"suffix":""},{"dropping-particle":"","family":"Welp","given":"Gerhard","non-dropping-particle":"","parse-names":false,"suffix":""},{"dropping-particle":"","family":"Thiel","given":"Michael","non-dropping-particle":"","parse-names":false,"suffix":""}],"container-title":"PLoS ONE","id":"ITEM-2","issue":"1","issued":{"date-parts":[["2017","1","1"]]},"page":"e0170478","publisher":"Public Library of Science","title":"High resolution mapping of soil properties using Remote Sensing variables in south-western Burkina Faso: A comparison of machine learning and multiple linear regression models","type":"article-journal","volume":"12"},"uris":["http://www.mendeley.com/documents/?uuid=691afa86-faca-3da3-86e9-84b9c0a4be57"]}],"mendeley":{"formattedCitation":"[11,49]","plainTextFormattedCitation":"[11,49]","previouslyFormattedCitation":"[11,49]"},"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[11,49]</w:t>
      </w:r>
      <w:r>
        <w:rPr>
          <w:rFonts w:ascii="Times New Roman" w:hAnsi="Times New Roman" w:cs="Times New Roman"/>
        </w:rPr>
        <w:fldChar w:fldCharType="end"/>
      </w:r>
      <w:r>
        <w:rPr>
          <w:rFonts w:ascii="Times New Roman" w:hAnsi="Times New Roman" w:cs="Times New Roman"/>
        </w:rPr>
        <w:t xml:space="preserve">. It can handle high-dimensional (large number of predictors) multilevel datasets with high-level interactions and non-linear relations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{"citationItems":[{"id":"ITEM-1","itemData":{"DOI":"10.1037/a0016973","ISSN":"1082989X","PMID":"19968396","abstract":"Recursive partitioning methods have become popular and widely used tools for nonparametric regression and classification in many scientific fields. Especially random forests, which can deal with large numbers of predictor variables even in the presence of complex interactions, have been applied successfully in genetics, clinical medicine, and bioinformatics within the past few years. High-dimensional problems are common not only in genetics, but also in some areas of psychological research, where only a few subjects can be measured because of time or cost constraints, yet a large amount of data is generated for each subject. Random forests have been shown to achieve a high prediction accuracy in such applications and to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high-dimensional data exploration, but also to point out limitations of the methods and potential pitfalls in their practical application. Application of the methods is illustrated with freely available implementations in the R system for statistical computing. © 2009 American Psychological Association.","author":[{"dropping-particle":"","family":"Strobl","given":"Carolin","non-dropping-particle":"","parse-names":false,"suffix":""},{"dropping-particle":"","family":"Malley","given":"James","non-dropping-particle":"","parse-names":false,"suffix":""},{"dropping-particle":"","family":"Tutz","given":"Gerhard","non-dropping-particle":"","parse-names":false,"suffix":""}],"container-title":"Psychological Methods","id":"ITEM-1","issue":"4","issued":{"date-parts":[["2009","12"]]},"page":"323-348","publisher":"NIH Public Access","title":"An Introduction to Recursive Partitioning: Rationale, Application, and Characteristics of Classification and Regression Trees, Bagging, and Random Forests","type":"article-journal","volume":"14"},"uris":["http://www.mendeley.com/documents/?uuid=4fd7ef7d-2b8d-3be6-980c-4bfd21bb8d0b"]}],"mendeley":{"formattedCitation":"[50]","plainTextFormattedCitation":"[50]","previouslyFormattedCitation":"[50]"},"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[50]</w:t>
      </w:r>
      <w:r>
        <w:rPr>
          <w:rFonts w:ascii="Times New Roman" w:hAnsi="Times New Roman" w:cs="Times New Roman"/>
        </w:rPr>
        <w:fldChar w:fldCharType="end"/>
      </w:r>
      <w:r>
        <w:rPr>
          <w:rFonts w:ascii="Times New Roman" w:hAnsi="Times New Roman" w:cs="Times New Roman"/>
        </w:rPr>
        <w:t>, so it is ideal for our dataset. For each dependent variable, we grow a</w:t>
      </w:r>
      <w:ins w:id="17" w:author="Autor">
        <w:r w:rsidR="00827E5F">
          <w:rPr>
            <w:rFonts w:ascii="Times New Roman" w:hAnsi="Times New Roman" w:cs="Times New Roman"/>
          </w:rPr>
          <w:t xml:space="preserve"> classification</w:t>
        </w:r>
      </w:ins>
      <w:r>
        <w:rPr>
          <w:rFonts w:ascii="Times New Roman" w:hAnsi="Times New Roman" w:cs="Times New Roman"/>
        </w:rPr>
        <w:t xml:space="preserve"> random forest composed of 1,000 trees with a minimum node size of </w:t>
      </w:r>
      <w:r w:rsidR="00A02577">
        <w:rPr>
          <w:rFonts w:ascii="Times New Roman" w:hAnsi="Times New Roman" w:cs="Times New Roman"/>
        </w:rPr>
        <w:t>five</w:t>
      </w:r>
      <w:ins w:id="18" w:author="Autor">
        <w:r w:rsidR="00E43B81">
          <w:rPr>
            <w:rFonts w:ascii="Times New Roman" w:hAnsi="Times New Roman" w:cs="Times New Roman"/>
          </w:rPr>
          <w:t xml:space="preserve">. </w:t>
        </w:r>
        <w:r w:rsidR="00913105">
          <w:rPr>
            <w:rFonts w:ascii="Times New Roman" w:hAnsi="Times New Roman" w:cs="Times New Roman"/>
          </w:rPr>
          <w:t>W</w:t>
        </w:r>
        <w:r w:rsidR="00E43B81">
          <w:rPr>
            <w:rFonts w:ascii="Times New Roman" w:hAnsi="Times New Roman" w:cs="Times New Roman"/>
          </w:rPr>
          <w:t>e use</w:t>
        </w:r>
      </w:ins>
      <w:del w:id="19" w:author="Autor">
        <w:r w:rsidDel="00E43B81">
          <w:rPr>
            <w:rFonts w:ascii="Times New Roman" w:hAnsi="Times New Roman" w:cs="Times New Roman"/>
          </w:rPr>
          <w:delText>, using</w:delText>
        </w:r>
      </w:del>
      <w:r>
        <w:rPr>
          <w:rFonts w:ascii="Times New Roman" w:hAnsi="Times New Roman" w:cs="Times New Roman"/>
        </w:rPr>
        <w:t xml:space="preserve"> the </w:t>
      </w:r>
      <w:r>
        <w:rPr>
          <w:rFonts w:ascii="Times New Roman" w:hAnsi="Times New Roman" w:cs="Times New Roman"/>
          <w:i/>
          <w:iCs/>
        </w:rPr>
        <w:t xml:space="preserve">ranger </w:t>
      </w:r>
      <w:r>
        <w:rPr>
          <w:rFonts w:ascii="Times New Roman" w:hAnsi="Times New Roman" w:cs="Times New Roman"/>
        </w:rPr>
        <w:t>package in R</w:t>
      </w:r>
      <w:ins w:id="20" w:author="Autor">
        <w:r w:rsidR="00E43B81">
          <w:rPr>
            <w:rFonts w:ascii="Times New Roman" w:hAnsi="Times New Roman" w:cs="Times New Roman"/>
          </w:rPr>
          <w:t xml:space="preserve">, which is </w:t>
        </w:r>
        <w:r w:rsidR="00913105">
          <w:rPr>
            <w:rFonts w:ascii="Times New Roman" w:hAnsi="Times New Roman" w:cs="Times New Roman"/>
          </w:rPr>
          <w:t>particular suit</w:t>
        </w:r>
        <w:r w:rsidR="00E43B81">
          <w:rPr>
            <w:rFonts w:ascii="Times New Roman" w:hAnsi="Times New Roman" w:cs="Times New Roman"/>
          </w:rPr>
          <w:t xml:space="preserve"> for high-dimensional data and offers a fast implementation that minimizes computational burden</w:t>
        </w:r>
      </w:ins>
      <w:del w:id="21" w:author="Autor">
        <w:r w:rsidDel="00E43B81">
          <w:rPr>
            <w:rFonts w:ascii="Times New Roman" w:hAnsi="Times New Roman" w:cs="Times New Roman"/>
          </w:rPr>
          <w:delText xml:space="preserve"> </w:delText>
        </w:r>
      </w:del>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{"citationItems":[{"id":"ITEM-1","itemData":{"DOI":"10.18637/jss.v077.i01","ISSN":"15487660","author":[{"dropping-particle":"","family":"Wright","given":"Marvin N.","non-dropping-particle":"","parse-names":false,"suffix":""},{"dropping-particle":"","family":"Ziegler","given":"Andreas","non-dropping-particle":"","parse-names":false,"suffix":""}],"container-title":"Journal of Statistical Software","id":"ITEM-1","issue":"1","issued":{"date-parts":[["2017"]]},"publisher":"American Statistical Association","title":"ranger: A fast implementation of Random Forests for high dimensional data in C++ and R","type":"article-journal","volume":"77"},"uris":["http://www.mendeley.com/documents/?uuid=591313c7-76a3-385a-8fd9-760d5794c041"]}],"mendeley":{"formattedCitation":"[51]","plainTextFormattedCitation":"[51]","previouslyFormattedCitation":"[51]"},"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[51]</w:t>
      </w:r>
      <w:r>
        <w:rPr>
          <w:rFonts w:ascii="Times New Roman" w:hAnsi="Times New Roman" w:cs="Times New Roman"/>
        </w:rPr>
        <w:fldChar w:fldCharType="end"/>
      </w:r>
      <w:ins w:id="22" w:author="Autor">
        <w:r w:rsidR="00913105">
          <w:rPr>
            <w:rFonts w:ascii="Times New Roman" w:hAnsi="Times New Roman" w:cs="Times New Roman"/>
          </w:rPr>
          <w:t>. Its optimized computation and parallelized processing are most suitable for our high-dimensional and extensive dataset.</w:t>
        </w:r>
      </w:ins>
      <w:del w:id="23" w:author="Autor">
        <w:r w:rsidDel="00913105">
          <w:rPr>
            <w:rFonts w:ascii="Times New Roman" w:hAnsi="Times New Roman" w:cs="Times New Roman"/>
          </w:rPr>
          <w:delText>.</w:delText>
        </w:r>
      </w:del>
      <w:r>
        <w:rPr>
          <w:rFonts w:ascii="Times New Roman" w:hAnsi="Times New Roman" w:cs="Times New Roman"/>
        </w:rPr>
        <w:t xml:space="preserve"> </w:t>
      </w:r>
      <w:r w:rsidR="00EF5A8F">
        <w:rPr>
          <w:rFonts w:ascii="Times New Roman" w:hAnsi="Times New Roman" w:cs="Times New Roman"/>
        </w:rPr>
        <w:t xml:space="preserve">To the best of our knowledge, this is the first study to jointly combine survey and climate data </w:t>
      </w:r>
      <w:r w:rsidR="00B11266">
        <w:rPr>
          <w:rFonts w:ascii="Times New Roman" w:hAnsi="Times New Roman" w:cs="Times New Roman"/>
        </w:rPr>
        <w:t xml:space="preserve">at the second administrative level </w:t>
      </w:r>
      <w:r w:rsidR="00EF5A8F">
        <w:rPr>
          <w:rFonts w:ascii="Times New Roman" w:hAnsi="Times New Roman" w:cs="Times New Roman"/>
        </w:rPr>
        <w:t>to explore what shapes climate change beliefs across 3</w:t>
      </w:r>
      <w:r w:rsidR="008F538A">
        <w:rPr>
          <w:rFonts w:ascii="Times New Roman" w:hAnsi="Times New Roman" w:cs="Times New Roman"/>
        </w:rPr>
        <w:t>3</w:t>
      </w:r>
      <w:r w:rsidR="00EF5A8F">
        <w:rPr>
          <w:rFonts w:ascii="Times New Roman" w:hAnsi="Times New Roman" w:cs="Times New Roman"/>
        </w:rPr>
        <w:t xml:space="preserve"> African countries.</w:t>
      </w:r>
    </w:p>
    <w:p w14:paraId="675E2E9B" w14:textId="1067A5AA" w:rsidR="00F43028" w:rsidRDefault="00F43028" w:rsidP="00F43028">
      <w:pPr>
        <w:spacing w:line="480" w:lineRule="auto"/>
        <w:jc w:val="both"/>
        <w:rPr>
          <w:rFonts w:ascii="Times New Roman" w:hAnsi="Times New Roman" w:cs="Times New Roman"/>
        </w:rPr>
      </w:pPr>
      <w:r>
        <w:rPr>
          <w:rFonts w:ascii="Times New Roman" w:hAnsi="Times New Roman" w:cs="Times New Roman"/>
        </w:rPr>
        <w:tab/>
        <w:t xml:space="preserve">Despite its advantages, </w:t>
      </w:r>
      <w:r w:rsidR="00FE5ACF">
        <w:rPr>
          <w:rFonts w:ascii="Times New Roman" w:hAnsi="Times New Roman" w:cs="Times New Roman"/>
        </w:rPr>
        <w:t>r</w:t>
      </w:r>
      <w:r>
        <w:rPr>
          <w:rFonts w:ascii="Times New Roman" w:hAnsi="Times New Roman" w:cs="Times New Roman"/>
        </w:rPr>
        <w:t xml:space="preserve">andom </w:t>
      </w:r>
      <w:r w:rsidR="00FE5ACF">
        <w:rPr>
          <w:rFonts w:ascii="Times New Roman" w:hAnsi="Times New Roman" w:cs="Times New Roman"/>
        </w:rPr>
        <w:t>f</w:t>
      </w:r>
      <w:r>
        <w:rPr>
          <w:rFonts w:ascii="Times New Roman" w:hAnsi="Times New Roman" w:cs="Times New Roman"/>
        </w:rPr>
        <w:t xml:space="preserve">orest models are not easily interpretable on their own. To interpret them, we use some additional measures. First, we compute the variable importance measure, </w:t>
      </w:r>
      <w:r w:rsidR="000738B0">
        <w:rPr>
          <w:rFonts w:ascii="Times New Roman" w:hAnsi="Times New Roman" w:cs="Times New Roman"/>
        </w:rPr>
        <w:t>which</w:t>
      </w:r>
      <w:r>
        <w:rPr>
          <w:rFonts w:ascii="Times New Roman" w:hAnsi="Times New Roman" w:cs="Times New Roman"/>
        </w:rPr>
        <w:t xml:space="preserve"> ranks predictors by their predictive power (including direct and indirect effects on the dependent variable). We use the corrected Gini method to do so, because </w:t>
      </w:r>
      <w:r w:rsidRPr="00D17A89">
        <w:rPr>
          <w:rFonts w:ascii="Times New Roman" w:hAnsi="Times New Roman" w:cs="Times New Roman"/>
        </w:rPr>
        <w:t>it shows no bias towards predictors with more classes, in contrast to the impurity importance, at a similar computational cost</w:t>
      </w:r>
      <w:r>
        <w:rPr>
          <w:rFonts w:ascii="Times New Roman" w:hAnsi="Times New Roman" w:cs="Times New Roman"/>
        </w:rPr>
        <w:t xml:space="preserve">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{"citationItems":[{"id":"ITEM-1","itemData":{"DOI":"10.1093/bioinformatics/bty373","ISSN":"1367-4803","abstract":"Motivation: Random forests are fast, flexible and represent a robust approach to analyze high dimensional data. A key advantage over alternative machine learning algorithms are variable importance measures, which can be used to identify relevant features or perform variable selection. Measures based on the impurity reduction of splits, such as the Gini importance, are popular because they are simple and fast to compute. However, they are biased in favor of variables with many possible split points and high minor allele frequency. Results: We set up a fast approach to debias impurity-based variable importance measures for classification, regression and survival forests. We show that it creates a variable importance measure which is unbiased with regard to the number of categories and minor allele frequency and almost as fast as the standard impurity importance. As a result, it is now possible to compute reliable importance estimates without the extra computing cost of permutations. Further, we combine the importance measure with a fast testing procedure, producing p-values for variable importance with almost no computational overhead to the creation of the random forest. Applications to gene expression and genome-wide association data show that the proposed method is powerful and computationally efficient.","author":[{"dropping-particle":"","family":"Nembrini","given":"Stefano","non-dropping-particle":"","parse-names":false,"suffix":""},{"dropping-particle":"","family":"König","given":"Inke R","non-dropping-particle":"","parse-names":false,"suffix":""},{"dropping-particle":"","family":"Wright","given":"Marvin N","non-dropping-particle":"","parse-names":false,"suffix":""}],"container-title":"Bioinformatics","editor":[{"dropping-particle":"","family":"Valencia","given":"Alfonso","non-dropping-particle":"","parse-names":false,"suffix":""}],"id":"ITEM-1","issue":"21","issued":{"date-parts":[["2018","11","1"]]},"page":"3711-3718","publisher":"Oxford University Press","title":"The revival of the Gini importance?","type":"article-journal","volume":"34"},"uris":["http://www.mendeley.com/documents/?uuid=68891a6f-fd33-3779-9801-37aff4f8ebcd"]}],"mendeley":{"formattedCitation":"[52]","plainTextFormattedCitation":"[52]","previouslyFormattedCitation":"[52]"},"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[52]</w:t>
      </w:r>
      <w:r>
        <w:rPr>
          <w:rFonts w:ascii="Times New Roman" w:hAnsi="Times New Roman" w:cs="Times New Roman"/>
        </w:rPr>
        <w:fldChar w:fldCharType="end"/>
      </w:r>
      <w:r>
        <w:rPr>
          <w:rFonts w:ascii="Times New Roman" w:hAnsi="Times New Roman" w:cs="Times New Roman"/>
        </w:rPr>
        <w:t xml:space="preserve">. This </w:t>
      </w:r>
      <w:r>
        <w:rPr>
          <w:rFonts w:ascii="Times New Roman" w:hAnsi="Times New Roman" w:cs="Times New Roman"/>
        </w:rPr>
        <w:lastRenderedPageBreak/>
        <w:t>measure shows which are the most important factors that shape CCB</w:t>
      </w:r>
      <w:r w:rsidR="00A02577">
        <w:rPr>
          <w:rFonts w:ascii="Times New Roman" w:hAnsi="Times New Roman" w:cs="Times New Roman"/>
        </w:rPr>
        <w:t>s</w:t>
      </w:r>
      <w:r w:rsidRPr="0018796A">
        <w:rPr>
          <w:rFonts w:ascii="Times New Roman" w:hAnsi="Times New Roman" w:cs="Times New Roman"/>
        </w:rPr>
        <w:t>.</w:t>
      </w:r>
      <w:r>
        <w:rPr>
          <w:rFonts w:ascii="Times New Roman" w:hAnsi="Times New Roman" w:cs="Times New Roman"/>
        </w:rPr>
        <w:t xml:space="preserve"> Second, we use partial dependence plot</w:t>
      </w:r>
      <w:r w:rsidR="00B11266">
        <w:rPr>
          <w:rFonts w:ascii="Times New Roman" w:hAnsi="Times New Roman" w:cs="Times New Roman"/>
        </w:rPr>
        <w:t>s</w:t>
      </w:r>
      <w:r>
        <w:rPr>
          <w:rFonts w:ascii="Times New Roman" w:hAnsi="Times New Roman" w:cs="Times New Roman"/>
        </w:rPr>
        <w:t xml:space="preserve"> to </w:t>
      </w:r>
      <w:r w:rsidRPr="00E166BC">
        <w:rPr>
          <w:rFonts w:ascii="Times New Roman" w:hAnsi="Times New Roman" w:cs="Times New Roman"/>
        </w:rPr>
        <w:t>illustrate the magnitude and direction</w:t>
      </w:r>
      <w:r>
        <w:rPr>
          <w:rFonts w:ascii="Times New Roman" w:hAnsi="Times New Roman" w:cs="Times New Roman"/>
        </w:rPr>
        <w:t xml:space="preserve"> </w:t>
      </w:r>
      <w:r w:rsidRPr="00E166BC">
        <w:rPr>
          <w:rFonts w:ascii="Times New Roman" w:hAnsi="Times New Roman" w:cs="Times New Roman"/>
        </w:rPr>
        <w:t xml:space="preserve">of </w:t>
      </w:r>
      <w:r>
        <w:rPr>
          <w:rFonts w:ascii="Times New Roman" w:hAnsi="Times New Roman" w:cs="Times New Roman"/>
        </w:rPr>
        <w:t xml:space="preserve">the </w:t>
      </w:r>
      <w:r w:rsidRPr="00E166BC">
        <w:rPr>
          <w:rFonts w:ascii="Times New Roman" w:hAnsi="Times New Roman" w:cs="Times New Roman"/>
        </w:rPr>
        <w:t>direct e</w:t>
      </w:r>
      <w:r>
        <w:rPr>
          <w:rFonts w:ascii="Times New Roman" w:hAnsi="Times New Roman" w:cs="Times New Roman"/>
        </w:rPr>
        <w:t>ff</w:t>
      </w:r>
      <w:r w:rsidRPr="00E166BC">
        <w:rPr>
          <w:rFonts w:ascii="Times New Roman" w:hAnsi="Times New Roman" w:cs="Times New Roman"/>
        </w:rPr>
        <w:t>ects of signi</w:t>
      </w:r>
      <w:r>
        <w:rPr>
          <w:rFonts w:ascii="Times New Roman" w:hAnsi="Times New Roman" w:cs="Times New Roman"/>
        </w:rPr>
        <w:t>fi</w:t>
      </w:r>
      <w:r w:rsidRPr="00E166BC">
        <w:rPr>
          <w:rFonts w:ascii="Times New Roman" w:hAnsi="Times New Roman" w:cs="Times New Roman"/>
        </w:rPr>
        <w:t>cant predictors</w:t>
      </w:r>
      <w:r>
        <w:rPr>
          <w:rFonts w:ascii="Times New Roman" w:hAnsi="Times New Roman" w:cs="Times New Roman"/>
        </w:rPr>
        <w:t xml:space="preserve">. </w:t>
      </w:r>
      <w:r w:rsidRPr="00E166BC">
        <w:rPr>
          <w:rFonts w:ascii="Times New Roman" w:hAnsi="Times New Roman" w:cs="Times New Roman"/>
        </w:rPr>
        <w:t>Partial dependence plots work like marginal e</w:t>
      </w:r>
      <w:r>
        <w:rPr>
          <w:rFonts w:ascii="Times New Roman" w:hAnsi="Times New Roman" w:cs="Times New Roman"/>
        </w:rPr>
        <w:t>ff</w:t>
      </w:r>
      <w:r w:rsidRPr="00E166BC">
        <w:rPr>
          <w:rFonts w:ascii="Times New Roman" w:hAnsi="Times New Roman" w:cs="Times New Roman"/>
        </w:rPr>
        <w:t>ects in logistic regression models:</w:t>
      </w:r>
      <w:r>
        <w:rPr>
          <w:rFonts w:ascii="Times New Roman" w:hAnsi="Times New Roman" w:cs="Times New Roman"/>
        </w:rPr>
        <w:t xml:space="preserve"> </w:t>
      </w:r>
      <w:r w:rsidRPr="00E166BC">
        <w:rPr>
          <w:rFonts w:ascii="Times New Roman" w:hAnsi="Times New Roman" w:cs="Times New Roman"/>
        </w:rPr>
        <w:t xml:space="preserve">they predict responses for each level of the predictor while holding </w:t>
      </w:r>
      <w:r>
        <w:rPr>
          <w:rFonts w:ascii="Times New Roman" w:hAnsi="Times New Roman" w:cs="Times New Roman"/>
        </w:rPr>
        <w:t xml:space="preserve">constant </w:t>
      </w:r>
      <w:r w:rsidRPr="00E166BC">
        <w:rPr>
          <w:rFonts w:ascii="Times New Roman" w:hAnsi="Times New Roman" w:cs="Times New Roman"/>
        </w:rPr>
        <w:t xml:space="preserve">the rest of </w:t>
      </w:r>
      <w:r>
        <w:rPr>
          <w:rFonts w:ascii="Times New Roman" w:hAnsi="Times New Roman" w:cs="Times New Roman"/>
        </w:rPr>
        <w:t xml:space="preserve">the </w:t>
      </w:r>
      <w:r w:rsidRPr="00E166BC">
        <w:rPr>
          <w:rFonts w:ascii="Times New Roman" w:hAnsi="Times New Roman" w:cs="Times New Roman"/>
        </w:rPr>
        <w:t xml:space="preserve">variables. </w:t>
      </w:r>
      <w:r w:rsidR="00B11266">
        <w:rPr>
          <w:rFonts w:ascii="Times New Roman" w:hAnsi="Times New Roman" w:cs="Times New Roman"/>
        </w:rPr>
        <w:t xml:space="preserve">The code and data used for this analysis is available </w:t>
      </w:r>
      <w:hyperlink r:id="rId7" w:history="1">
        <w:r w:rsidR="00B11266" w:rsidRPr="00B11266">
          <w:rPr>
            <w:rStyle w:val="Hipervnculo"/>
            <w:rFonts w:ascii="Times New Roman" w:hAnsi="Times New Roman" w:cs="Times New Roman"/>
          </w:rPr>
          <w:t>online</w:t>
        </w:r>
      </w:hyperlink>
      <w:r w:rsidR="00B11266">
        <w:rPr>
          <w:rFonts w:ascii="Times New Roman" w:hAnsi="Times New Roman" w:cs="Times New Roman"/>
        </w:rPr>
        <w:t xml:space="preserve">. </w:t>
      </w:r>
    </w:p>
    <w:p w14:paraId="2EE62506" w14:textId="63E3C7E5" w:rsidR="00F43028" w:rsidRDefault="00F43028" w:rsidP="00F43028">
      <w:pPr>
        <w:spacing w:line="480" w:lineRule="auto"/>
        <w:jc w:val="both"/>
        <w:rPr>
          <w:rFonts w:ascii="Times New Roman" w:hAnsi="Times New Roman" w:cs="Times New Roman"/>
          <w:b/>
          <w:bCs/>
        </w:rPr>
      </w:pPr>
      <w:r>
        <w:rPr>
          <w:rFonts w:ascii="Times New Roman" w:hAnsi="Times New Roman" w:cs="Times New Roman"/>
          <w:bCs/>
        </w:rPr>
        <w:tab/>
      </w:r>
    </w:p>
    <w:p w14:paraId="4CC51DF3" w14:textId="0ECD4621" w:rsidR="005C7A4A" w:rsidRPr="007A72E9" w:rsidRDefault="00612E1A" w:rsidP="00D66AF8">
      <w:pPr>
        <w:spacing w:line="480" w:lineRule="auto"/>
        <w:jc w:val="both"/>
        <w:rPr>
          <w:rFonts w:ascii="Times New Roman" w:hAnsi="Times New Roman" w:cs="Times New Roman"/>
          <w:i/>
          <w:iCs/>
          <w:sz w:val="32"/>
          <w:szCs w:val="32"/>
        </w:rPr>
      </w:pPr>
      <w:r w:rsidRPr="007A72E9">
        <w:rPr>
          <w:rFonts w:ascii="Times New Roman" w:hAnsi="Times New Roman" w:cs="Times New Roman"/>
          <w:b/>
          <w:bCs/>
          <w:sz w:val="32"/>
          <w:szCs w:val="32"/>
        </w:rPr>
        <w:t xml:space="preserve">Data </w:t>
      </w:r>
    </w:p>
    <w:p w14:paraId="1F464F78" w14:textId="2404695B" w:rsidR="00F43028" w:rsidRPr="007A72E9" w:rsidRDefault="00F43028" w:rsidP="00206B96">
      <w:pPr>
        <w:spacing w:line="480" w:lineRule="auto"/>
        <w:jc w:val="both"/>
        <w:rPr>
          <w:rFonts w:ascii="Times New Roman" w:hAnsi="Times New Roman" w:cs="Times New Roman"/>
          <w:b/>
          <w:bCs/>
          <w:sz w:val="28"/>
          <w:szCs w:val="28"/>
        </w:rPr>
      </w:pPr>
      <w:r w:rsidRPr="007A72E9">
        <w:rPr>
          <w:rFonts w:ascii="Times New Roman" w:hAnsi="Times New Roman" w:cs="Times New Roman"/>
          <w:b/>
          <w:bCs/>
          <w:sz w:val="28"/>
          <w:szCs w:val="28"/>
        </w:rPr>
        <w:t>Dependent variables</w:t>
      </w:r>
    </w:p>
    <w:p w14:paraId="0EEFC17A" w14:textId="5347F110" w:rsidR="0022568C" w:rsidRDefault="0022568C" w:rsidP="0022568C">
      <w:pPr>
        <w:spacing w:line="480" w:lineRule="auto"/>
        <w:jc w:val="both"/>
        <w:rPr>
          <w:rFonts w:ascii="Times New Roman" w:hAnsi="Times New Roman" w:cs="Times New Roman"/>
        </w:rPr>
      </w:pPr>
      <w:r>
        <w:rPr>
          <w:rFonts w:ascii="Times New Roman" w:hAnsi="Times New Roman" w:cs="Times New Roman"/>
        </w:rPr>
        <w:t xml:space="preserve">Data for our </w:t>
      </w:r>
      <w:r w:rsidR="00996AC8">
        <w:rPr>
          <w:rFonts w:ascii="Times New Roman" w:hAnsi="Times New Roman" w:cs="Times New Roman"/>
        </w:rPr>
        <w:t xml:space="preserve">dependent </w:t>
      </w:r>
      <w:r>
        <w:rPr>
          <w:rFonts w:ascii="Times New Roman" w:hAnsi="Times New Roman" w:cs="Times New Roman"/>
        </w:rPr>
        <w:t>variables are drawn from the Afrobarometer</w:t>
      </w:r>
      <w:ins w:id="24" w:author="Autor">
        <w:r w:rsidR="001D6DEC">
          <w:rPr>
            <w:rFonts w:ascii="Times New Roman" w:hAnsi="Times New Roman" w:cs="Times New Roman"/>
          </w:rPr>
          <w:t xml:space="preserve">, which uses a </w:t>
        </w:r>
        <w:proofErr w:type="spellStart"/>
        <w:r w:rsidR="001D6DEC" w:rsidRPr="001D6DEC">
          <w:rPr>
            <w:rFonts w:ascii="Times New Roman" w:hAnsi="Times New Roman" w:cs="Times New Roman"/>
          </w:rPr>
          <w:t>a</w:t>
        </w:r>
        <w:proofErr w:type="spellEnd"/>
        <w:r w:rsidR="001D6DEC" w:rsidRPr="001D6DEC">
          <w:rPr>
            <w:rFonts w:ascii="Times New Roman" w:hAnsi="Times New Roman" w:cs="Times New Roman"/>
          </w:rPr>
          <w:t xml:space="preserve"> clustered, stratified</w:t>
        </w:r>
        <w:r w:rsidR="001D6DEC">
          <w:rPr>
            <w:rFonts w:ascii="Times New Roman" w:hAnsi="Times New Roman" w:cs="Times New Roman"/>
          </w:rPr>
          <w:t xml:space="preserve"> (by administrative units and by urban or rural location)</w:t>
        </w:r>
        <w:r w:rsidR="001D6DEC" w:rsidRPr="001D6DEC">
          <w:rPr>
            <w:rFonts w:ascii="Times New Roman" w:hAnsi="Times New Roman" w:cs="Times New Roman"/>
          </w:rPr>
          <w:t>, multi-stage</w:t>
        </w:r>
        <w:r w:rsidR="001D6DEC">
          <w:rPr>
            <w:rFonts w:ascii="Times New Roman" w:hAnsi="Times New Roman" w:cs="Times New Roman"/>
          </w:rPr>
          <w:t xml:space="preserve"> and</w:t>
        </w:r>
        <w:r w:rsidR="001D6DEC" w:rsidRPr="001D6DEC">
          <w:rPr>
            <w:rFonts w:ascii="Times New Roman" w:hAnsi="Times New Roman" w:cs="Times New Roman"/>
          </w:rPr>
          <w:t xml:space="preserve"> area probability sampl</w:t>
        </w:r>
        <w:r w:rsidR="001D6DEC">
          <w:rPr>
            <w:rFonts w:ascii="Times New Roman" w:hAnsi="Times New Roman" w:cs="Times New Roman"/>
          </w:rPr>
          <w:t>ing design</w:t>
        </w:r>
      </w:ins>
      <w:del w:id="25" w:author="Autor">
        <w:r w:rsidDel="001D6DEC">
          <w:rPr>
            <w:rFonts w:ascii="Times New Roman" w:hAnsi="Times New Roman" w:cs="Times New Roman"/>
          </w:rPr>
          <w:delText xml:space="preserve"> </w:delText>
        </w:r>
      </w:del>
      <w:r>
        <w:rPr>
          <w:rFonts w:ascii="Times New Roman" w:hAnsi="Times New Roman" w:cs="Times New Roman"/>
        </w:rPr>
        <w:fldChar w:fldCharType="begin" w:fldLock="1"/>
      </w:r>
      <w:r>
        <w:rPr>
          <w:rFonts w:ascii="Times New Roman" w:hAnsi="Times New Roman" w:cs="Times New Roman"/>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Pr="002357BC">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We particularly use data from the </w:t>
      </w:r>
      <w:del w:id="26" w:author="Autor">
        <w:r w:rsidDel="001D6DEC">
          <w:rPr>
            <w:rFonts w:ascii="Times New Roman" w:hAnsi="Times New Roman" w:cs="Times New Roman"/>
          </w:rPr>
          <w:delText xml:space="preserve">latest </w:delText>
        </w:r>
      </w:del>
      <w:ins w:id="27" w:author="Autor">
        <w:r w:rsidR="001D6DEC">
          <w:rPr>
            <w:rFonts w:ascii="Times New Roman" w:hAnsi="Times New Roman" w:cs="Times New Roman"/>
          </w:rPr>
          <w:t>seventh</w:t>
        </w:r>
        <w:r w:rsidR="001D6DEC">
          <w:rPr>
            <w:rFonts w:ascii="Times New Roman" w:hAnsi="Times New Roman" w:cs="Times New Roman"/>
          </w:rPr>
          <w:t xml:space="preserve"> </w:t>
        </w:r>
      </w:ins>
      <w:r>
        <w:rPr>
          <w:rFonts w:ascii="Times New Roman" w:hAnsi="Times New Roman" w:cs="Times New Roman"/>
        </w:rPr>
        <w:t>round of surveys (R7), conducted between 2016 and 2018 —the first time the Afrobarometer included climate change-related questions. The dataset is comprised of more than 45,000 observations from 3</w:t>
      </w:r>
      <w:r w:rsidR="00E009F6">
        <w:rPr>
          <w:rFonts w:ascii="Times New Roman" w:hAnsi="Times New Roman" w:cs="Times New Roman"/>
        </w:rPr>
        <w:t>3</w:t>
      </w:r>
      <w:r>
        <w:rPr>
          <w:rFonts w:ascii="Times New Roman" w:hAnsi="Times New Roman" w:cs="Times New Roman"/>
        </w:rPr>
        <w:t xml:space="preserve"> African countries. The data is georeferenced at second-level administrative boundaries (see S1 for a detailed</w:t>
      </w:r>
      <w:r w:rsidR="008F06A0">
        <w:rPr>
          <w:rFonts w:ascii="Times New Roman" w:hAnsi="Times New Roman" w:cs="Times New Roman"/>
        </w:rPr>
        <w:t xml:space="preserve"> variable speciation</w:t>
      </w:r>
      <w:r>
        <w:rPr>
          <w:rFonts w:ascii="Times New Roman" w:hAnsi="Times New Roman" w:cs="Times New Roman"/>
        </w:rPr>
        <w:t xml:space="preserve">). </w:t>
      </w:r>
      <w:r w:rsidRPr="00A720F7">
        <w:rPr>
          <w:rFonts w:ascii="Times New Roman" w:hAnsi="Times New Roman" w:cs="Times New Roman"/>
        </w:rPr>
        <w:t>This allow</w:t>
      </w:r>
      <w:r>
        <w:rPr>
          <w:rFonts w:ascii="Times New Roman" w:hAnsi="Times New Roman" w:cs="Times New Roman"/>
        </w:rPr>
        <w:t xml:space="preserve">s us to overlay our climate variables to the same areas where the Afrobarometer surveys were conducted. </w:t>
      </w:r>
    </w:p>
    <w:p w14:paraId="5DCF206D" w14:textId="53864D7E" w:rsidR="00612E1A" w:rsidRDefault="00996AC8" w:rsidP="00612E1A">
      <w:pPr>
        <w:spacing w:line="480" w:lineRule="auto"/>
        <w:jc w:val="both"/>
        <w:rPr>
          <w:rFonts w:ascii="Times New Roman" w:hAnsi="Times New Roman" w:cs="Times New Roman"/>
        </w:rPr>
      </w:pPr>
      <w:r>
        <w:rPr>
          <w:rFonts w:ascii="Times New Roman" w:hAnsi="Times New Roman" w:cs="Times New Roman"/>
        </w:rPr>
        <w:tab/>
      </w:r>
      <w:r w:rsidR="00A66E35">
        <w:rPr>
          <w:rFonts w:ascii="Times New Roman" w:hAnsi="Times New Roman" w:cs="Times New Roman"/>
        </w:rPr>
        <w:t xml:space="preserve">We include </w:t>
      </w:r>
      <w:r w:rsidR="000D362A">
        <w:rPr>
          <w:rFonts w:ascii="Times New Roman" w:hAnsi="Times New Roman" w:cs="Times New Roman"/>
        </w:rPr>
        <w:t xml:space="preserve">five </w:t>
      </w:r>
      <w:r w:rsidR="00A66E35">
        <w:rPr>
          <w:rFonts w:ascii="Times New Roman" w:hAnsi="Times New Roman" w:cs="Times New Roman"/>
        </w:rPr>
        <w:t xml:space="preserve">different dichotomous specifications for climate change beliefs </w:t>
      </w:r>
      <w:r>
        <w:rPr>
          <w:rFonts w:ascii="Times New Roman" w:hAnsi="Times New Roman" w:cs="Times New Roman"/>
        </w:rPr>
        <w:t xml:space="preserve">Our first specification, </w:t>
      </w:r>
      <w:r w:rsidRPr="008A6A02">
        <w:rPr>
          <w:rFonts w:ascii="Times New Roman" w:hAnsi="Times New Roman" w:cs="Times New Roman"/>
        </w:rPr>
        <w:t>c</w:t>
      </w:r>
      <w:r w:rsidR="00612E1A" w:rsidRPr="008A6A02">
        <w:rPr>
          <w:rFonts w:ascii="Times New Roman" w:hAnsi="Times New Roman" w:cs="Times New Roman"/>
        </w:rPr>
        <w:t>limate change</w:t>
      </w:r>
      <w:r w:rsidR="00612E1A">
        <w:rPr>
          <w:rFonts w:ascii="Times New Roman" w:hAnsi="Times New Roman" w:cs="Times New Roman"/>
          <w:i/>
          <w:iCs/>
        </w:rPr>
        <w:t xml:space="preserve"> awareness</w:t>
      </w:r>
      <w:r>
        <w:rPr>
          <w:rFonts w:ascii="Times New Roman" w:hAnsi="Times New Roman" w:cs="Times New Roman"/>
          <w:i/>
          <w:iCs/>
        </w:rPr>
        <w:t>,</w:t>
      </w:r>
      <w:r w:rsidR="00612E1A">
        <w:rPr>
          <w:rFonts w:ascii="Times New Roman" w:hAnsi="Times New Roman" w:cs="Times New Roman"/>
        </w:rPr>
        <w:t xml:space="preserve"> measure</w:t>
      </w:r>
      <w:r w:rsidR="004054E4">
        <w:rPr>
          <w:rFonts w:ascii="Times New Roman" w:hAnsi="Times New Roman" w:cs="Times New Roman"/>
        </w:rPr>
        <w:t>s</w:t>
      </w:r>
      <w:r w:rsidR="00612E1A">
        <w:rPr>
          <w:rFonts w:ascii="Times New Roman" w:hAnsi="Times New Roman" w:cs="Times New Roman"/>
        </w:rPr>
        <w:t xml:space="preserve"> whether </w:t>
      </w:r>
      <w:r>
        <w:rPr>
          <w:rFonts w:ascii="Times New Roman" w:hAnsi="Times New Roman" w:cs="Times New Roman"/>
        </w:rPr>
        <w:t xml:space="preserve">survey respondents have heard </w:t>
      </w:r>
      <w:r w:rsidR="00612E1A">
        <w:rPr>
          <w:rFonts w:ascii="Times New Roman" w:hAnsi="Times New Roman" w:cs="Times New Roman"/>
        </w:rPr>
        <w:t xml:space="preserve">about the existence or </w:t>
      </w:r>
      <w:r w:rsidR="00F35595">
        <w:rPr>
          <w:rFonts w:ascii="Times New Roman" w:hAnsi="Times New Roman" w:cs="Times New Roman"/>
        </w:rPr>
        <w:t>climate change</w:t>
      </w:r>
      <w:r w:rsidR="00612E1A">
        <w:rPr>
          <w:rFonts w:ascii="Times New Roman" w:hAnsi="Times New Roman" w:cs="Times New Roman"/>
        </w:rPr>
        <w:t xml:space="preserve"> or not. </w:t>
      </w:r>
      <w:r>
        <w:rPr>
          <w:rFonts w:ascii="Times New Roman" w:hAnsi="Times New Roman" w:cs="Times New Roman"/>
        </w:rPr>
        <w:t xml:space="preserve"> Second, we account for </w:t>
      </w:r>
      <w:r w:rsidR="004054E4">
        <w:rPr>
          <w:rFonts w:ascii="Times New Roman" w:hAnsi="Times New Roman" w:cs="Times New Roman"/>
        </w:rPr>
        <w:t xml:space="preserve">the </w:t>
      </w:r>
      <w:r>
        <w:rPr>
          <w:rFonts w:ascii="Times New Roman" w:hAnsi="Times New Roman" w:cs="Times New Roman"/>
        </w:rPr>
        <w:t>respondents’ belie</w:t>
      </w:r>
      <w:r w:rsidR="004054E4">
        <w:rPr>
          <w:rFonts w:ascii="Times New Roman" w:hAnsi="Times New Roman" w:cs="Times New Roman"/>
        </w:rPr>
        <w:t>f</w:t>
      </w:r>
      <w:r>
        <w:rPr>
          <w:rFonts w:ascii="Times New Roman" w:hAnsi="Times New Roman" w:cs="Times New Roman"/>
        </w:rPr>
        <w:t xml:space="preserve"> that</w:t>
      </w:r>
      <w:r w:rsidR="007A72E9">
        <w:rPr>
          <w:rFonts w:ascii="Times New Roman" w:hAnsi="Times New Roman" w:cs="Times New Roman"/>
        </w:rPr>
        <w:t xml:space="preserve"> </w:t>
      </w:r>
      <w:r>
        <w:rPr>
          <w:rFonts w:ascii="Times New Roman" w:hAnsi="Times New Roman" w:cs="Times New Roman"/>
          <w:i/>
          <w:iCs/>
        </w:rPr>
        <w:t>h</w:t>
      </w:r>
      <w:r w:rsidR="00612E1A">
        <w:rPr>
          <w:rFonts w:ascii="Times New Roman" w:hAnsi="Times New Roman" w:cs="Times New Roman"/>
          <w:i/>
          <w:iCs/>
        </w:rPr>
        <w:t>uman</w:t>
      </w:r>
      <w:r>
        <w:rPr>
          <w:rFonts w:ascii="Times New Roman" w:hAnsi="Times New Roman" w:cs="Times New Roman"/>
          <w:i/>
          <w:iCs/>
        </w:rPr>
        <w:t xml:space="preserve"> activity </w:t>
      </w:r>
      <w:r>
        <w:rPr>
          <w:rFonts w:ascii="Times New Roman" w:hAnsi="Times New Roman" w:cs="Times New Roman"/>
        </w:rPr>
        <w:t xml:space="preserve">is the main </w:t>
      </w:r>
      <w:r w:rsidRPr="00996AC8">
        <w:rPr>
          <w:rFonts w:ascii="Times New Roman" w:hAnsi="Times New Roman" w:cs="Times New Roman"/>
        </w:rPr>
        <w:t>cause</w:t>
      </w:r>
      <w:r w:rsidR="00612E1A">
        <w:rPr>
          <w:rFonts w:ascii="Times New Roman" w:hAnsi="Times New Roman" w:cs="Times New Roman"/>
          <w:i/>
          <w:iCs/>
        </w:rPr>
        <w:t xml:space="preserve"> </w:t>
      </w:r>
      <w:r w:rsidR="00F52D79">
        <w:rPr>
          <w:rFonts w:ascii="Times New Roman" w:hAnsi="Times New Roman" w:cs="Times New Roman"/>
        </w:rPr>
        <w:t>behind the current changes befalling the world’s climate</w:t>
      </w:r>
      <w:r>
        <w:rPr>
          <w:rFonts w:ascii="Times New Roman" w:hAnsi="Times New Roman" w:cs="Times New Roman"/>
        </w:rPr>
        <w:t>.</w:t>
      </w:r>
      <w:r w:rsidR="00612E1A">
        <w:rPr>
          <w:rFonts w:ascii="Times New Roman" w:hAnsi="Times New Roman" w:cs="Times New Roman"/>
        </w:rPr>
        <w:t xml:space="preserve"> </w:t>
      </w:r>
      <w:r>
        <w:rPr>
          <w:rFonts w:ascii="Times New Roman" w:hAnsi="Times New Roman" w:cs="Times New Roman"/>
        </w:rPr>
        <w:t>Third,</w:t>
      </w:r>
      <w:r w:rsidR="008F06A0">
        <w:rPr>
          <w:rFonts w:ascii="Times New Roman" w:hAnsi="Times New Roman" w:cs="Times New Roman"/>
        </w:rPr>
        <w:t xml:space="preserve"> we are interested on whether respondents </w:t>
      </w:r>
      <w:r w:rsidR="00F52D79">
        <w:rPr>
          <w:rFonts w:ascii="Times New Roman" w:hAnsi="Times New Roman" w:cs="Times New Roman"/>
        </w:rPr>
        <w:t xml:space="preserve">developed a </w:t>
      </w:r>
      <w:r w:rsidR="00F52D79">
        <w:rPr>
          <w:rFonts w:ascii="Times New Roman" w:hAnsi="Times New Roman" w:cs="Times New Roman"/>
          <w:i/>
          <w:iCs/>
        </w:rPr>
        <w:t>risk perception</w:t>
      </w:r>
      <w:r w:rsidR="00F52D79">
        <w:rPr>
          <w:rFonts w:ascii="Times New Roman" w:hAnsi="Times New Roman" w:cs="Times New Roman"/>
        </w:rPr>
        <w:t xml:space="preserve"> from a changing climate</w:t>
      </w:r>
      <w:r w:rsidR="008F06A0">
        <w:rPr>
          <w:rFonts w:ascii="Times New Roman" w:hAnsi="Times New Roman" w:cs="Times New Roman"/>
        </w:rPr>
        <w:t xml:space="preserve"> </w:t>
      </w:r>
      <w:r w:rsidR="00F52D79">
        <w:rPr>
          <w:rFonts w:ascii="Times New Roman" w:hAnsi="Times New Roman" w:cs="Times New Roman"/>
        </w:rPr>
        <w:t>that is</w:t>
      </w:r>
      <w:r w:rsidR="00612E1A">
        <w:rPr>
          <w:rFonts w:ascii="Times New Roman" w:hAnsi="Times New Roman" w:cs="Times New Roman"/>
        </w:rPr>
        <w:t xml:space="preserve"> </w:t>
      </w:r>
      <w:r w:rsidR="008F06A0">
        <w:rPr>
          <w:rFonts w:ascii="Times New Roman" w:hAnsi="Times New Roman" w:cs="Times New Roman"/>
        </w:rPr>
        <w:t xml:space="preserve">making life </w:t>
      </w:r>
      <w:r w:rsidR="003934CE">
        <w:rPr>
          <w:rFonts w:ascii="Times New Roman" w:hAnsi="Times New Roman" w:cs="Times New Roman"/>
        </w:rPr>
        <w:t>worse in their country</w:t>
      </w:r>
      <w:r w:rsidR="00F52D79">
        <w:rPr>
          <w:rFonts w:ascii="Times New Roman" w:hAnsi="Times New Roman" w:cs="Times New Roman"/>
        </w:rPr>
        <w:t xml:space="preserve">. </w:t>
      </w:r>
      <w:r w:rsidR="003934CE">
        <w:rPr>
          <w:rFonts w:ascii="Times New Roman" w:hAnsi="Times New Roman" w:cs="Times New Roman"/>
        </w:rPr>
        <w:t xml:space="preserve">Our final two specification examine respondent’s beliefs on </w:t>
      </w:r>
      <w:r w:rsidR="003934CE">
        <w:rPr>
          <w:rFonts w:ascii="Times New Roman" w:hAnsi="Times New Roman" w:cs="Times New Roman"/>
        </w:rPr>
        <w:lastRenderedPageBreak/>
        <w:t xml:space="preserve">whether climate change </w:t>
      </w:r>
      <w:r w:rsidR="003934CE" w:rsidRPr="008A6A02">
        <w:rPr>
          <w:rFonts w:ascii="Times New Roman" w:hAnsi="Times New Roman" w:cs="Times New Roman"/>
          <w:i/>
          <w:iCs/>
        </w:rPr>
        <w:t>needs to be s</w:t>
      </w:r>
      <w:r w:rsidR="004054E4">
        <w:rPr>
          <w:rFonts w:ascii="Times New Roman" w:hAnsi="Times New Roman" w:cs="Times New Roman"/>
          <w:i/>
          <w:iCs/>
        </w:rPr>
        <w:t>t</w:t>
      </w:r>
      <w:r w:rsidR="003934CE" w:rsidRPr="008A6A02">
        <w:rPr>
          <w:rFonts w:ascii="Times New Roman" w:hAnsi="Times New Roman" w:cs="Times New Roman"/>
          <w:i/>
          <w:iCs/>
        </w:rPr>
        <w:t>opped</w:t>
      </w:r>
      <w:r w:rsidR="003934CE">
        <w:rPr>
          <w:rFonts w:ascii="Times New Roman" w:hAnsi="Times New Roman" w:cs="Times New Roman"/>
        </w:rPr>
        <w:t xml:space="preserve"> and </w:t>
      </w:r>
      <w:r w:rsidR="00F52D79">
        <w:rPr>
          <w:rFonts w:ascii="Times New Roman" w:hAnsi="Times New Roman" w:cs="Times New Roman"/>
        </w:rPr>
        <w:t>whether</w:t>
      </w:r>
      <w:r w:rsidR="001C2084">
        <w:rPr>
          <w:rFonts w:ascii="Times New Roman" w:hAnsi="Times New Roman" w:cs="Times New Roman"/>
        </w:rPr>
        <w:t xml:space="preserve"> </w:t>
      </w:r>
      <w:r w:rsidR="003934CE" w:rsidRPr="001C2084">
        <w:rPr>
          <w:rFonts w:ascii="Times New Roman" w:hAnsi="Times New Roman" w:cs="Times New Roman"/>
        </w:rPr>
        <w:t xml:space="preserve">ordinary </w:t>
      </w:r>
      <w:r w:rsidR="003934CE" w:rsidRPr="00787DCD">
        <w:rPr>
          <w:rFonts w:ascii="Times New Roman" w:hAnsi="Times New Roman" w:cs="Times New Roman"/>
        </w:rPr>
        <w:t>citizens</w:t>
      </w:r>
      <w:r w:rsidR="003934CE">
        <w:rPr>
          <w:rFonts w:ascii="Times New Roman" w:hAnsi="Times New Roman" w:cs="Times New Roman"/>
        </w:rPr>
        <w:t xml:space="preserve"> can help mitigate</w:t>
      </w:r>
      <w:r w:rsidR="00F52D79">
        <w:rPr>
          <w:rFonts w:ascii="Times New Roman" w:hAnsi="Times New Roman" w:cs="Times New Roman"/>
        </w:rPr>
        <w:t xml:space="preserve"> against it</w:t>
      </w:r>
      <w:r w:rsidR="004054E4">
        <w:rPr>
          <w:rFonts w:ascii="Times New Roman" w:hAnsi="Times New Roman" w:cs="Times New Roman"/>
        </w:rPr>
        <w:t xml:space="preserve">— </w:t>
      </w:r>
      <w:r w:rsidR="001C2084">
        <w:rPr>
          <w:rFonts w:ascii="Times New Roman" w:hAnsi="Times New Roman" w:cs="Times New Roman"/>
        </w:rPr>
        <w:t xml:space="preserve">a </w:t>
      </w:r>
      <w:r w:rsidR="00F52D79">
        <w:rPr>
          <w:rFonts w:ascii="Times New Roman" w:hAnsi="Times New Roman" w:cs="Times New Roman"/>
        </w:rPr>
        <w:t>variable known</w:t>
      </w:r>
      <w:r w:rsidR="004054E4">
        <w:rPr>
          <w:rFonts w:ascii="Times New Roman" w:hAnsi="Times New Roman" w:cs="Times New Roman"/>
        </w:rPr>
        <w:t xml:space="preserve"> in the literature as </w:t>
      </w:r>
      <w:r w:rsidR="004054E4" w:rsidRPr="00787DCD">
        <w:rPr>
          <w:rFonts w:ascii="Times New Roman" w:hAnsi="Times New Roman" w:cs="Times New Roman"/>
          <w:i/>
          <w:iCs/>
        </w:rPr>
        <w:t>self-efficacy</w:t>
      </w:r>
      <w:r w:rsidR="003934CE">
        <w:rPr>
          <w:rFonts w:ascii="Times New Roman" w:hAnsi="Times New Roman" w:cs="Times New Roman"/>
        </w:rPr>
        <w:t xml:space="preserve">.  </w:t>
      </w:r>
    </w:p>
    <w:p w14:paraId="6BAD5D08" w14:textId="10AC125E" w:rsidR="00FE301F" w:rsidRDefault="00FE301F" w:rsidP="00612E1A">
      <w:pPr>
        <w:spacing w:line="480" w:lineRule="auto"/>
        <w:jc w:val="both"/>
        <w:rPr>
          <w:rFonts w:ascii="Times New Roman" w:hAnsi="Times New Roman" w:cs="Times New Roman"/>
        </w:rPr>
      </w:pPr>
    </w:p>
    <w:p w14:paraId="68779D06" w14:textId="1053AE86" w:rsidR="00907928" w:rsidRPr="007A72E9" w:rsidRDefault="00F43028" w:rsidP="00612E1A">
      <w:pPr>
        <w:spacing w:line="480" w:lineRule="auto"/>
        <w:jc w:val="both"/>
        <w:rPr>
          <w:rFonts w:ascii="Times New Roman" w:hAnsi="Times New Roman" w:cs="Times New Roman"/>
          <w:b/>
          <w:bCs/>
          <w:sz w:val="28"/>
          <w:szCs w:val="28"/>
        </w:rPr>
      </w:pPr>
      <w:r w:rsidRPr="007A72E9">
        <w:rPr>
          <w:rFonts w:ascii="Times New Roman" w:hAnsi="Times New Roman" w:cs="Times New Roman"/>
          <w:b/>
          <w:bCs/>
          <w:sz w:val="28"/>
          <w:szCs w:val="28"/>
        </w:rPr>
        <w:t>Independent variables</w:t>
      </w:r>
    </w:p>
    <w:p w14:paraId="3C11C17B" w14:textId="333FC35F" w:rsidR="009D69EA" w:rsidRPr="003B5314" w:rsidRDefault="00084096" w:rsidP="00517573">
      <w:pPr>
        <w:spacing w:line="480" w:lineRule="auto"/>
        <w:ind w:firstLine="720"/>
        <w:jc w:val="both"/>
        <w:rPr>
          <w:rFonts w:ascii="Times New Roman" w:hAnsi="Times New Roman" w:cs="Times New Roman"/>
        </w:rPr>
        <w:pPrChange w:id="28" w:author="Autor">
          <w:pPr>
            <w:spacing w:line="480" w:lineRule="auto"/>
            <w:jc w:val="both"/>
          </w:pPr>
        </w:pPrChange>
      </w:pPr>
      <w:r>
        <w:rPr>
          <w:rFonts w:ascii="Times New Roman" w:hAnsi="Times New Roman" w:cs="Times New Roman"/>
        </w:rPr>
        <w:t>We include</w:t>
      </w:r>
      <w:r w:rsidR="00FE301F">
        <w:rPr>
          <w:rFonts w:ascii="Times New Roman" w:hAnsi="Times New Roman" w:cs="Times New Roman"/>
        </w:rPr>
        <w:t xml:space="preserve"> 67 </w:t>
      </w:r>
      <w:r>
        <w:rPr>
          <w:rFonts w:ascii="Times New Roman" w:hAnsi="Times New Roman" w:cs="Times New Roman"/>
        </w:rPr>
        <w:t>independent variables</w:t>
      </w:r>
      <w:r w:rsidR="00FE301F">
        <w:rPr>
          <w:rFonts w:ascii="Times New Roman" w:hAnsi="Times New Roman" w:cs="Times New Roman"/>
        </w:rPr>
        <w:t xml:space="preserve"> from the Afrobarometer. They account for </w:t>
      </w:r>
      <w:r w:rsidR="00FE301F" w:rsidRPr="00CE04F9">
        <w:rPr>
          <w:rFonts w:ascii="Times New Roman" w:hAnsi="Times New Roman" w:cs="Times New Roman"/>
        </w:rPr>
        <w:t>access to</w:t>
      </w:r>
      <w:r w:rsidR="00FE301F">
        <w:rPr>
          <w:rFonts w:ascii="Times New Roman" w:hAnsi="Times New Roman" w:cs="Times New Roman"/>
        </w:rPr>
        <w:t xml:space="preserve"> i</w:t>
      </w:r>
      <w:r w:rsidR="00FE301F" w:rsidRPr="00CE04F9">
        <w:rPr>
          <w:rFonts w:ascii="Times New Roman" w:hAnsi="Times New Roman" w:cs="Times New Roman"/>
        </w:rPr>
        <w:t>nformation, education</w:t>
      </w:r>
      <w:r w:rsidR="00FE301F">
        <w:rPr>
          <w:rFonts w:ascii="Times New Roman" w:hAnsi="Times New Roman" w:cs="Times New Roman"/>
        </w:rPr>
        <w:t xml:space="preserve">, political ideology, religion, </w:t>
      </w:r>
      <w:r w:rsidR="00FE301F" w:rsidRPr="00CE04F9">
        <w:rPr>
          <w:rFonts w:ascii="Times New Roman" w:hAnsi="Times New Roman" w:cs="Times New Roman"/>
        </w:rPr>
        <w:t>economic conditions, demographics</w:t>
      </w:r>
      <w:r w:rsidR="000738B0">
        <w:rPr>
          <w:rFonts w:ascii="Times New Roman" w:hAnsi="Times New Roman" w:cs="Times New Roman"/>
        </w:rPr>
        <w:t xml:space="preserve">, and </w:t>
      </w:r>
      <w:r w:rsidR="009D69EA">
        <w:rPr>
          <w:rFonts w:ascii="Times New Roman" w:hAnsi="Times New Roman" w:cs="Times New Roman"/>
        </w:rPr>
        <w:t>agricultural experience</w:t>
      </w:r>
      <w:r w:rsidR="000738B0">
        <w:rPr>
          <w:rFonts w:ascii="Times New Roman" w:hAnsi="Times New Roman" w:cs="Times New Roman"/>
        </w:rPr>
        <w:t>, as suggested by previous research</w:t>
      </w:r>
      <w:r w:rsidR="00FE301F">
        <w:rPr>
          <w:rFonts w:ascii="Times New Roman" w:hAnsi="Times New Roman" w:cs="Times New Roman"/>
        </w:rPr>
        <w:t xml:space="preserve">. Descriptive </w:t>
      </w:r>
      <w:proofErr w:type="spellStart"/>
      <w:r w:rsidR="00FE301F">
        <w:rPr>
          <w:rFonts w:ascii="Times New Roman" w:hAnsi="Times New Roman" w:cs="Times New Roman"/>
        </w:rPr>
        <w:t>statistics</w:t>
      </w:r>
      <w:ins w:id="29" w:author="Autor">
        <w:r w:rsidR="00BE1411">
          <w:rPr>
            <w:rFonts w:ascii="Times New Roman" w:hAnsi="Times New Roman" w:cs="Times New Roman"/>
          </w:rPr>
          <w:t>,</w:t>
        </w:r>
      </w:ins>
      <w:del w:id="30" w:author="Autor">
        <w:r w:rsidR="00FE301F" w:rsidDel="00BE1411">
          <w:rPr>
            <w:rFonts w:ascii="Times New Roman" w:hAnsi="Times New Roman" w:cs="Times New Roman"/>
          </w:rPr>
          <w:delText xml:space="preserve"> and </w:delText>
        </w:r>
      </w:del>
      <w:r w:rsidR="00FE301F">
        <w:rPr>
          <w:rFonts w:ascii="Times New Roman" w:hAnsi="Times New Roman" w:cs="Times New Roman"/>
        </w:rPr>
        <w:t>their</w:t>
      </w:r>
      <w:proofErr w:type="spellEnd"/>
      <w:r w:rsidR="00FE301F">
        <w:rPr>
          <w:rFonts w:ascii="Times New Roman" w:hAnsi="Times New Roman" w:cs="Times New Roman"/>
        </w:rPr>
        <w:t xml:space="preserve"> corresponding</w:t>
      </w:r>
      <w:r>
        <w:rPr>
          <w:rFonts w:ascii="Times New Roman" w:hAnsi="Times New Roman" w:cs="Times New Roman"/>
        </w:rPr>
        <w:t xml:space="preserve"> </w:t>
      </w:r>
      <w:r w:rsidR="00A83EFE">
        <w:rPr>
          <w:rFonts w:ascii="Times New Roman" w:hAnsi="Times New Roman" w:cs="Times New Roman"/>
        </w:rPr>
        <w:t>Afrobarometer</w:t>
      </w:r>
      <w:r w:rsidR="00FE301F">
        <w:rPr>
          <w:rFonts w:ascii="Times New Roman" w:hAnsi="Times New Roman" w:cs="Times New Roman"/>
        </w:rPr>
        <w:t xml:space="preserve"> questions</w:t>
      </w:r>
      <w:r w:rsidR="00A83EFE">
        <w:rPr>
          <w:rFonts w:ascii="Times New Roman" w:hAnsi="Times New Roman" w:cs="Times New Roman"/>
        </w:rPr>
        <w:t xml:space="preserve"> and coding scheme</w:t>
      </w:r>
      <w:r w:rsidR="00FE301F">
        <w:rPr>
          <w:rFonts w:ascii="Times New Roman" w:hAnsi="Times New Roman" w:cs="Times New Roman"/>
        </w:rPr>
        <w:t xml:space="preserve"> are included </w:t>
      </w:r>
      <w:r>
        <w:rPr>
          <w:rFonts w:ascii="Times New Roman" w:hAnsi="Times New Roman" w:cs="Times New Roman"/>
        </w:rPr>
        <w:t>in</w:t>
      </w:r>
      <w:r w:rsidR="00B11266">
        <w:rPr>
          <w:rFonts w:ascii="Times New Roman" w:hAnsi="Times New Roman" w:cs="Times New Roman"/>
        </w:rPr>
        <w:t xml:space="preserve"> the</w:t>
      </w:r>
      <w:r w:rsidR="00FE301F">
        <w:rPr>
          <w:rFonts w:ascii="Times New Roman" w:hAnsi="Times New Roman" w:cs="Times New Roman"/>
        </w:rPr>
        <w:t xml:space="preserve"> S1</w:t>
      </w:r>
      <w:r w:rsidR="00B11266">
        <w:rPr>
          <w:rFonts w:ascii="Times New Roman" w:hAnsi="Times New Roman" w:cs="Times New Roman"/>
        </w:rPr>
        <w:t xml:space="preserve"> File</w:t>
      </w:r>
      <w:r w:rsidR="00FE301F">
        <w:rPr>
          <w:rFonts w:ascii="Times New Roman" w:hAnsi="Times New Roman" w:cs="Times New Roman"/>
        </w:rPr>
        <w:t xml:space="preserve">. </w:t>
      </w:r>
    </w:p>
    <w:p w14:paraId="72F0BDEE" w14:textId="1C8B4BF2" w:rsidR="009D69EA" w:rsidRDefault="00084096" w:rsidP="008A6A02">
      <w:pPr>
        <w:spacing w:line="480" w:lineRule="auto"/>
        <w:ind w:firstLine="720"/>
        <w:jc w:val="both"/>
        <w:rPr>
          <w:rFonts w:ascii="Times New Roman" w:hAnsi="Times New Roman" w:cs="Times New Roman"/>
        </w:rPr>
      </w:pPr>
      <w:r>
        <w:rPr>
          <w:rFonts w:ascii="Times New Roman" w:hAnsi="Times New Roman" w:cs="Times New Roman"/>
        </w:rPr>
        <w:t>Additionally, w</w:t>
      </w:r>
      <w:r w:rsidR="00A65612">
        <w:rPr>
          <w:rFonts w:ascii="Times New Roman" w:hAnsi="Times New Roman" w:cs="Times New Roman"/>
        </w:rPr>
        <w:t xml:space="preserve">e </w:t>
      </w:r>
      <w:r>
        <w:rPr>
          <w:rFonts w:ascii="Times New Roman" w:hAnsi="Times New Roman" w:cs="Times New Roman"/>
        </w:rPr>
        <w:t>include</w:t>
      </w:r>
      <w:r w:rsidR="00A65612">
        <w:rPr>
          <w:rFonts w:ascii="Times New Roman" w:hAnsi="Times New Roman" w:cs="Times New Roman"/>
        </w:rPr>
        <w:t xml:space="preserve"> </w:t>
      </w:r>
      <w:r w:rsidR="009D69EA">
        <w:rPr>
          <w:rFonts w:ascii="Times New Roman" w:hAnsi="Times New Roman" w:cs="Times New Roman"/>
        </w:rPr>
        <w:t xml:space="preserve">four </w:t>
      </w:r>
      <w:r w:rsidR="00A65612">
        <w:rPr>
          <w:rFonts w:ascii="Times New Roman" w:hAnsi="Times New Roman" w:cs="Times New Roman"/>
        </w:rPr>
        <w:t xml:space="preserve">climate variables </w:t>
      </w:r>
      <w:r w:rsidR="009D69EA">
        <w:rPr>
          <w:rFonts w:ascii="Times New Roman" w:hAnsi="Times New Roman" w:cs="Times New Roman"/>
        </w:rPr>
        <w:t>to assess the impact of local climate change on CCB</w:t>
      </w:r>
      <w:r w:rsidR="00A83EFE">
        <w:rPr>
          <w:rFonts w:ascii="Times New Roman" w:hAnsi="Times New Roman" w:cs="Times New Roman"/>
        </w:rPr>
        <w:t>s</w:t>
      </w:r>
      <w:r w:rsidR="00A65612">
        <w:rPr>
          <w:rFonts w:ascii="Times New Roman" w:hAnsi="Times New Roman" w:cs="Times New Roman"/>
        </w:rPr>
        <w:t xml:space="preserve">. </w:t>
      </w:r>
      <w:r w:rsidR="00C02134">
        <w:rPr>
          <w:rFonts w:ascii="Times New Roman" w:hAnsi="Times New Roman" w:cs="Times New Roman"/>
        </w:rPr>
        <w:t xml:space="preserve">Our </w:t>
      </w:r>
      <w:r w:rsidR="00A65612">
        <w:rPr>
          <w:rFonts w:ascii="Times New Roman" w:hAnsi="Times New Roman" w:cs="Times New Roman"/>
        </w:rPr>
        <w:t xml:space="preserve">first </w:t>
      </w:r>
      <w:r w:rsidR="009D69EA">
        <w:rPr>
          <w:rFonts w:ascii="Times New Roman" w:hAnsi="Times New Roman" w:cs="Times New Roman"/>
        </w:rPr>
        <w:t xml:space="preserve">three </w:t>
      </w:r>
      <w:r w:rsidR="00A65612">
        <w:rPr>
          <w:rFonts w:ascii="Times New Roman" w:hAnsi="Times New Roman" w:cs="Times New Roman"/>
        </w:rPr>
        <w:t xml:space="preserve">variables are </w:t>
      </w:r>
      <w:r w:rsidR="009D69EA">
        <w:rPr>
          <w:rFonts w:ascii="Times New Roman" w:hAnsi="Times New Roman" w:cs="Times New Roman"/>
        </w:rPr>
        <w:t xml:space="preserve">precipitation, maximum and mean </w:t>
      </w:r>
      <w:r w:rsidR="00A65612">
        <w:rPr>
          <w:rFonts w:ascii="Times New Roman" w:hAnsi="Times New Roman" w:cs="Times New Roman"/>
        </w:rPr>
        <w:t xml:space="preserve">temperature </w:t>
      </w:r>
      <w:r w:rsidR="009D69EA">
        <w:rPr>
          <w:rFonts w:ascii="Times New Roman" w:hAnsi="Times New Roman" w:cs="Times New Roman"/>
        </w:rPr>
        <w:t xml:space="preserve">anomalies </w:t>
      </w:r>
      <w:r w:rsidR="00C02134">
        <w:rPr>
          <w:rFonts w:ascii="Times New Roman" w:hAnsi="Times New Roman" w:cs="Times New Roman"/>
        </w:rPr>
        <w:t xml:space="preserve">from the CRU 4.0 dataset </w:t>
      </w:r>
      <w:r w:rsidR="00C02134">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{"citationItems":[{"id":"ITEM-1","itemData":{"DOI":"10.1038/s41597-020-0453-3","ISSN":"20524463","PMID":"32246091","abstract":"CRU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geographically.","author":[{"dropping-particle":"","family":"Harris","given":"Ian","non-dropping-particle":"","parse-names":false,"suffix":""},{"dropping-particle":"","family":"Osborn","given":"Timothy J.","non-dropping-particle":"","parse-names":false,"suffix":""},{"dropping-particle":"","family":"Jones","given":"Phil","non-dropping-particle":"","parse-names":false,"suffix":""},{"dropping-particle":"","family":"Lister","given":"David","non-dropping-particle":"","parse-names":false,"suffix":""}],"container-title":"Scientific Data","id":"ITEM-1","issue":"109","issued":{"date-parts":[["2020","12","1"]]},"page":"1-18","publisher":"Nature Research","title":"Version 4 of the CRU TS monthly high-resolution gridded multivariate climate dataset","type":"article-journal","volume":"7"},"uris":["http://www.mendeley.com/documents/?uuid=c058d09a-07ad-30ee-ba39-74ce12f4a37f"]}],"mendeley":{"formattedCitation":"[53]","plainTextFormattedCitation":"[53]","previouslyFormattedCitation":"[53]"},"properties":{"noteIndex":0},"schema":"https://github.com/citation-style-language/schema/raw/master/csl-citation.json"}</w:instrText>
      </w:r>
      <w:r w:rsidR="00C02134">
        <w:rPr>
          <w:rFonts w:ascii="Times New Roman" w:hAnsi="Times New Roman" w:cs="Times New Roman"/>
        </w:rPr>
        <w:fldChar w:fldCharType="separate"/>
      </w:r>
      <w:r w:rsidR="00BB4B70" w:rsidRPr="00BB4B70">
        <w:rPr>
          <w:rFonts w:ascii="Times New Roman" w:hAnsi="Times New Roman" w:cs="Times New Roman"/>
          <w:noProof/>
        </w:rPr>
        <w:t>[53]</w:t>
      </w:r>
      <w:r w:rsidR="00C02134">
        <w:rPr>
          <w:rFonts w:ascii="Times New Roman" w:hAnsi="Times New Roman" w:cs="Times New Roman"/>
        </w:rPr>
        <w:fldChar w:fldCharType="end"/>
      </w:r>
      <w:r w:rsidR="00C02134">
        <w:rPr>
          <w:rFonts w:ascii="Times New Roman" w:hAnsi="Times New Roman" w:cs="Times New Roman"/>
        </w:rPr>
        <w:t>. The</w:t>
      </w:r>
      <w:r w:rsidR="00206B96">
        <w:rPr>
          <w:rFonts w:ascii="Times New Roman" w:hAnsi="Times New Roman" w:cs="Times New Roman"/>
        </w:rPr>
        <w:t xml:space="preserve"> </w:t>
      </w:r>
      <w:r w:rsidR="00C02134">
        <w:rPr>
          <w:rFonts w:ascii="Times New Roman" w:hAnsi="Times New Roman" w:cs="Times New Roman"/>
        </w:rPr>
        <w:t xml:space="preserve">time-series data is drawn from 0.5° x 0.5° gridded data of monthly </w:t>
      </w:r>
      <w:r w:rsidR="00206B96">
        <w:rPr>
          <w:rFonts w:ascii="Times New Roman" w:hAnsi="Times New Roman" w:cs="Times New Roman"/>
        </w:rPr>
        <w:t xml:space="preserve">precipitation and </w:t>
      </w:r>
      <w:r w:rsidR="00443B58">
        <w:rPr>
          <w:rFonts w:ascii="Times New Roman" w:hAnsi="Times New Roman" w:cs="Times New Roman"/>
        </w:rPr>
        <w:t xml:space="preserve">maximum and mean </w:t>
      </w:r>
      <w:r w:rsidR="00206B96">
        <w:rPr>
          <w:rFonts w:ascii="Times New Roman" w:hAnsi="Times New Roman" w:cs="Times New Roman"/>
        </w:rPr>
        <w:t>temperature</w:t>
      </w:r>
      <w:r w:rsidR="00443B58">
        <w:rPr>
          <w:rFonts w:ascii="Times New Roman" w:hAnsi="Times New Roman" w:cs="Times New Roman"/>
        </w:rPr>
        <w:t>s</w:t>
      </w:r>
      <w:r w:rsidR="00206B96">
        <w:rPr>
          <w:rFonts w:ascii="Times New Roman" w:hAnsi="Times New Roman" w:cs="Times New Roman"/>
        </w:rPr>
        <w:t xml:space="preserve"> values. </w:t>
      </w:r>
      <w:r w:rsidR="009D69EA">
        <w:rPr>
          <w:rFonts w:ascii="Times New Roman" w:hAnsi="Times New Roman" w:cs="Times New Roman"/>
        </w:rPr>
        <w:t>We overlay second-administrative level boundaries of Africa over th</w:t>
      </w:r>
      <w:r w:rsidR="00443B58">
        <w:rPr>
          <w:rFonts w:ascii="Times New Roman" w:hAnsi="Times New Roman" w:cs="Times New Roman"/>
        </w:rPr>
        <w:t>ese</w:t>
      </w:r>
      <w:r w:rsidR="009D69EA">
        <w:rPr>
          <w:rFonts w:ascii="Times New Roman" w:hAnsi="Times New Roman" w:cs="Times New Roman"/>
        </w:rPr>
        <w:t xml:space="preserve"> gridded data</w:t>
      </w:r>
      <w:r w:rsidR="00443B58">
        <w:rPr>
          <w:rFonts w:ascii="Times New Roman" w:hAnsi="Times New Roman" w:cs="Times New Roman"/>
        </w:rPr>
        <w:t xml:space="preserve"> </w:t>
      </w:r>
      <w:proofErr w:type="spellStart"/>
      <w:r>
        <w:rPr>
          <w:rFonts w:ascii="Times New Roman" w:hAnsi="Times New Roman" w:cs="Times New Roman"/>
        </w:rPr>
        <w:t>raster</w:t>
      </w:r>
      <w:r w:rsidR="004054E4">
        <w:rPr>
          <w:rFonts w:ascii="Times New Roman" w:hAnsi="Times New Roman" w:cs="Times New Roman"/>
        </w:rPr>
        <w:t>s</w:t>
      </w:r>
      <w:proofErr w:type="spellEnd"/>
      <w:r w:rsidR="009D69EA">
        <w:rPr>
          <w:rFonts w:ascii="Times New Roman" w:hAnsi="Times New Roman" w:cs="Times New Roman"/>
        </w:rPr>
        <w:t>, using the mean value of the grids each administrative unit intersects with</w:t>
      </w:r>
      <w:r>
        <w:rPr>
          <w:rFonts w:ascii="Times New Roman" w:hAnsi="Times New Roman" w:cs="Times New Roman"/>
        </w:rPr>
        <w:t xml:space="preserve">. </w:t>
      </w:r>
      <w:r w:rsidR="00206B96">
        <w:rPr>
          <w:rFonts w:ascii="Times New Roman" w:hAnsi="Times New Roman" w:cs="Times New Roman"/>
        </w:rPr>
        <w:t xml:space="preserve">We generate our anomalies for each </w:t>
      </w:r>
      <w:r w:rsidR="00443B58">
        <w:rPr>
          <w:rFonts w:ascii="Times New Roman" w:hAnsi="Times New Roman" w:cs="Times New Roman"/>
        </w:rPr>
        <w:t>administrative unit</w:t>
      </w:r>
      <w:r w:rsidR="00206B96">
        <w:rPr>
          <w:rFonts w:ascii="Times New Roman" w:hAnsi="Times New Roman" w:cs="Times New Roman"/>
        </w:rPr>
        <w:t xml:space="preserve"> by </w:t>
      </w:r>
      <w:r w:rsidR="00C9498D">
        <w:rPr>
          <w:rFonts w:ascii="Times New Roman" w:hAnsi="Times New Roman" w:cs="Times New Roman"/>
        </w:rPr>
        <w:t>calc</w:t>
      </w:r>
      <w:r w:rsidR="00206B96">
        <w:rPr>
          <w:rFonts w:ascii="Times New Roman" w:hAnsi="Times New Roman" w:cs="Times New Roman"/>
        </w:rPr>
        <w:t xml:space="preserve">ulating the </w:t>
      </w:r>
      <w:r w:rsidR="00443B58">
        <w:rPr>
          <w:rFonts w:ascii="Times New Roman" w:hAnsi="Times New Roman" w:cs="Times New Roman"/>
        </w:rPr>
        <w:t xml:space="preserve">monthly </w:t>
      </w:r>
      <w:r w:rsidR="00206B96">
        <w:rPr>
          <w:rFonts w:ascii="Times New Roman" w:hAnsi="Times New Roman" w:cs="Times New Roman"/>
        </w:rPr>
        <w:t xml:space="preserve">deviation from the long-term </w:t>
      </w:r>
      <w:r w:rsidR="00443B58">
        <w:rPr>
          <w:rFonts w:ascii="Times New Roman" w:hAnsi="Times New Roman" w:cs="Times New Roman"/>
        </w:rPr>
        <w:t xml:space="preserve">(1961-1990) </w:t>
      </w:r>
      <w:r w:rsidR="00206B96">
        <w:rPr>
          <w:rFonts w:ascii="Times New Roman" w:hAnsi="Times New Roman" w:cs="Times New Roman"/>
        </w:rPr>
        <w:t xml:space="preserve">mean </w:t>
      </w:r>
      <w:r w:rsidR="00443B58">
        <w:rPr>
          <w:rFonts w:ascii="Times New Roman" w:hAnsi="Times New Roman" w:cs="Times New Roman"/>
        </w:rPr>
        <w:t xml:space="preserve">for that month </w:t>
      </w:r>
      <w:r w:rsidR="00206B96">
        <w:rPr>
          <w:rFonts w:ascii="Times New Roman" w:hAnsi="Times New Roman" w:cs="Times New Roman"/>
        </w:rPr>
        <w:t>and divid</w:t>
      </w:r>
      <w:r w:rsidR="00612E1A">
        <w:rPr>
          <w:rFonts w:ascii="Times New Roman" w:hAnsi="Times New Roman" w:cs="Times New Roman"/>
        </w:rPr>
        <w:t>ing</w:t>
      </w:r>
      <w:r w:rsidR="00206B96">
        <w:rPr>
          <w:rFonts w:ascii="Times New Roman" w:hAnsi="Times New Roman" w:cs="Times New Roman"/>
        </w:rPr>
        <w:t xml:space="preserve"> it by the panel’s standard deviation</w:t>
      </w:r>
      <w:r w:rsidR="00612E1A">
        <w:rPr>
          <w:rFonts w:ascii="Times New Roman" w:hAnsi="Times New Roman" w:cs="Times New Roman"/>
        </w:rPr>
        <w:t xml:space="preserve"> </w:t>
      </w:r>
      <w:r w:rsidR="00612E1A">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{"citationItems":[{"id":"ITEM-1","itemData":{"DOI":"10.1177/0022343311426165","ISSN":"14603578","abstract":"Much of the debate over the security implications of climate change revolves around whether changing weather patterns will lead to future conflict. This article addresses whether deviations from normal rainfall patterns affect the propensity for individuals and groups to engage in disruptive activities such as demonstrations, riots, strikes, communal conflict, and anti-government violence. In contrast to much of the environmental security literature, it uses a much broader definition of conflict that includes, but is not limited to, organized rebellion. Using a new database of over 6,000 instances of social conflict over 20 years - the Social Conflict in Africa Database (SCAD) - it examines the effect of deviations from normal rainfall patterns on various types of conflict. The results indicate that rainfall variability has a significant effect on both large-scale and smaller-scale instances of political conflict. Rainfall correlates with civil war and insurgency, although wetter years are more likely to suffer from violent events. Extreme deviations in rainfall - particularly dry and wet years - are associated positively with all types of political conflict, though the relationship is strongest with respect to violent events, which are more responsive to abundant than scarce rainfall. By looking at a broader spectrum of social conflict, rather than limiting the analysis to civil war, we demonstrate a robust relationship between environmental shocks and unrest. © The Author(s) 2012.","author":[{"dropping-particle":"","family":"Hendrix","given":"Cullen S.","non-dropping-particle":"","parse-names":false,"suffix":""},{"dropping-particle":"","family":"Salehyan","given":"Idean","non-dropping-particle":"","parse-names":false,"suffix":""}],"container-title":"Journal of Peace Research","id":"ITEM-1","issue":"1","issued":{"date-parts":[["2012","1","31"]]},"page":"35-50","publisher":"SAGE Publications Ltd","title":"Climate change, rainfall, and social conflict in Africa","type":"article-journal","volume":"49"},"uris":["http://www.mendeley.com/documents/?uuid=e6b344dd-50ff-3ddf-a995-4a11743c9b01"]}],"mendeley":{"formattedCitation":"[54]","plainTextFormattedCitation":"[54]","previouslyFormattedCitation":"[54]"},"properties":{"noteIndex":0},"schema":"https://github.com/citation-style-language/schema/raw/master/csl-citation.json"}</w:instrText>
      </w:r>
      <w:r w:rsidR="00612E1A">
        <w:rPr>
          <w:rFonts w:ascii="Times New Roman" w:hAnsi="Times New Roman" w:cs="Times New Roman"/>
        </w:rPr>
        <w:fldChar w:fldCharType="separate"/>
      </w:r>
      <w:r w:rsidR="00BB4B70" w:rsidRPr="00BB4B70">
        <w:rPr>
          <w:rFonts w:ascii="Times New Roman" w:hAnsi="Times New Roman" w:cs="Times New Roman"/>
          <w:noProof/>
        </w:rPr>
        <w:t>[54]</w:t>
      </w:r>
      <w:r w:rsidR="00612E1A">
        <w:rPr>
          <w:rFonts w:ascii="Times New Roman" w:hAnsi="Times New Roman" w:cs="Times New Roman"/>
        </w:rPr>
        <w:fldChar w:fldCharType="end"/>
      </w:r>
      <w:r w:rsidR="009D69EA">
        <w:rPr>
          <w:rFonts w:ascii="Times New Roman" w:hAnsi="Times New Roman" w:cs="Times New Roman"/>
        </w:rPr>
        <w:t xml:space="preserve">. We then </w:t>
      </w:r>
      <w:r w:rsidR="00443B58">
        <w:rPr>
          <w:rFonts w:ascii="Times New Roman" w:hAnsi="Times New Roman" w:cs="Times New Roman"/>
        </w:rPr>
        <w:t xml:space="preserve">annualize these anomalies by averaging the monthly anomalies of the 12 months before </w:t>
      </w:r>
      <w:r w:rsidR="000738B0">
        <w:rPr>
          <w:rFonts w:ascii="Times New Roman" w:hAnsi="Times New Roman" w:cs="Times New Roman"/>
        </w:rPr>
        <w:t>each respondent</w:t>
      </w:r>
      <w:r w:rsidR="00443B58">
        <w:rPr>
          <w:rFonts w:ascii="Times New Roman" w:hAnsi="Times New Roman" w:cs="Times New Roman"/>
        </w:rPr>
        <w:t xml:space="preserve"> was surveyed. Therefore, we end having long</w:t>
      </w:r>
      <w:r w:rsidR="000738B0">
        <w:rPr>
          <w:rFonts w:ascii="Times New Roman" w:hAnsi="Times New Roman" w:cs="Times New Roman"/>
        </w:rPr>
        <w:t>-</w:t>
      </w:r>
      <w:r w:rsidR="00443B58">
        <w:rPr>
          <w:rFonts w:ascii="Times New Roman" w:hAnsi="Times New Roman" w:cs="Times New Roman"/>
        </w:rPr>
        <w:t xml:space="preserve">term anomalies for precipitation and maximum and mean temperatures, for the year before </w:t>
      </w:r>
      <w:r w:rsidR="000738B0">
        <w:rPr>
          <w:rFonts w:ascii="Times New Roman" w:hAnsi="Times New Roman" w:cs="Times New Roman"/>
        </w:rPr>
        <w:t>the</w:t>
      </w:r>
      <w:r w:rsidR="00443B58">
        <w:rPr>
          <w:rFonts w:ascii="Times New Roman" w:hAnsi="Times New Roman" w:cs="Times New Roman"/>
        </w:rPr>
        <w:t xml:space="preserve"> survey was conducted. </w:t>
      </w:r>
    </w:p>
    <w:p w14:paraId="24BD8497" w14:textId="710BE176" w:rsidR="00443B58" w:rsidRDefault="00E3425D" w:rsidP="00612E1A">
      <w:pPr>
        <w:spacing w:line="480" w:lineRule="auto"/>
        <w:jc w:val="both"/>
      </w:pPr>
      <w:r>
        <w:rPr>
          <w:rFonts w:ascii="Times New Roman" w:hAnsi="Times New Roman" w:cs="Times New Roman"/>
        </w:rPr>
        <w:tab/>
      </w:r>
      <w:r w:rsidR="00B11266">
        <w:rPr>
          <w:rFonts w:ascii="Times New Roman" w:hAnsi="Times New Roman" w:cs="Times New Roman"/>
        </w:rPr>
        <w:t>For improving the</w:t>
      </w:r>
      <w:r w:rsidR="00443B58">
        <w:rPr>
          <w:rFonts w:ascii="Times New Roman" w:hAnsi="Times New Roman" w:cs="Times New Roman"/>
        </w:rPr>
        <w:t xml:space="preserve"> robustness of our analysis, we also include a measure of drought for each administrative unit. We employ the 3-months standardized precipitation evapotranspiration index (SPEI</w:t>
      </w:r>
      <w:r w:rsidR="00386558">
        <w:rPr>
          <w:rFonts w:ascii="Times New Roman" w:hAnsi="Times New Roman" w:cs="Times New Roman"/>
        </w:rPr>
        <w:t>-3</w:t>
      </w:r>
      <w:r w:rsidR="00443B58">
        <w:rPr>
          <w:rFonts w:ascii="Times New Roman" w:hAnsi="Times New Roman" w:cs="Times New Roman"/>
        </w:rPr>
        <w:t xml:space="preserve">) from the SPEI 2.6 database </w:t>
      </w:r>
      <w:r w:rsidR="00443B58">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{"citationItems":[{"id":"ITEM-1","itemData":{"DOI":"10.1175/2009JCLI2909.1","ISSN":"08948755","abstract":"The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 © 2010 American Meteorological Society.","author":[{"dropping-particle":"","family":"Vicente-Serrano","given":"Sergio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Climate","id":"ITEM-1","issue":"7","issued":{"date-parts":[["2010","4","1"]]},"page":"1696-1718","publisher":"American Meteorological Society","title":"A multiscalar drought index sensitive to global warming: The standardized precipitation evapotranspiration index","type":"article-journal","volume":"23"},"uris":["http://www.mendeley.com/documents/?uuid=aa6b4a88-4bb6-3f74-9753-1440da5e3a1a"]}],"mendeley":{"formattedCitation":"[55]","plainTextFormattedCitation":"[55]","previouslyFormattedCitation":"[55]"},"properties":{"noteIndex":0},"schema":"https://github.com/citation-style-language/schema/raw/master/csl-citation.json"}</w:instrText>
      </w:r>
      <w:r w:rsidR="00443B58">
        <w:rPr>
          <w:rFonts w:ascii="Times New Roman" w:hAnsi="Times New Roman" w:cs="Times New Roman"/>
        </w:rPr>
        <w:fldChar w:fldCharType="separate"/>
      </w:r>
      <w:r w:rsidR="00BB4B70" w:rsidRPr="00BB4B70">
        <w:rPr>
          <w:rFonts w:ascii="Times New Roman" w:hAnsi="Times New Roman" w:cs="Times New Roman"/>
          <w:noProof/>
        </w:rPr>
        <w:t>[55]</w:t>
      </w:r>
      <w:r w:rsidR="00443B58">
        <w:rPr>
          <w:rFonts w:ascii="Times New Roman" w:hAnsi="Times New Roman" w:cs="Times New Roman"/>
        </w:rPr>
        <w:fldChar w:fldCharType="end"/>
      </w:r>
      <w:r w:rsidR="00443B58">
        <w:rPr>
          <w:rFonts w:ascii="Times New Roman" w:hAnsi="Times New Roman" w:cs="Times New Roman"/>
        </w:rPr>
        <w:t>.</w:t>
      </w:r>
      <w:r w:rsidR="00B0496F">
        <w:rPr>
          <w:rFonts w:ascii="Times New Roman" w:hAnsi="Times New Roman" w:cs="Times New Roman"/>
        </w:rPr>
        <w:t xml:space="preserve"> </w:t>
      </w:r>
      <w:r w:rsidR="00386558">
        <w:rPr>
          <w:rFonts w:ascii="Times New Roman" w:hAnsi="Times New Roman" w:cs="Times New Roman"/>
        </w:rPr>
        <w:t>Since</w:t>
      </w:r>
      <w:r w:rsidR="00443B58">
        <w:rPr>
          <w:rFonts w:ascii="Times New Roman" w:hAnsi="Times New Roman" w:cs="Times New Roman"/>
        </w:rPr>
        <w:t xml:space="preserve"> </w:t>
      </w:r>
      <w:r w:rsidR="008D08CD">
        <w:rPr>
          <w:rFonts w:ascii="Times New Roman" w:hAnsi="Times New Roman" w:cs="Times New Roman"/>
        </w:rPr>
        <w:t>SPEI is also presented as 0.5º x 0.5º gridded data, t</w:t>
      </w:r>
      <w:r w:rsidR="00443B58">
        <w:rPr>
          <w:rFonts w:ascii="Times New Roman" w:hAnsi="Times New Roman" w:cs="Times New Roman"/>
        </w:rPr>
        <w:t xml:space="preserve">he data extraction procedure is </w:t>
      </w:r>
      <w:r w:rsidR="008D08CD">
        <w:rPr>
          <w:rFonts w:ascii="Times New Roman" w:hAnsi="Times New Roman" w:cs="Times New Roman"/>
        </w:rPr>
        <w:lastRenderedPageBreak/>
        <w:t xml:space="preserve">identical to the other climate variables. However, as SPEI is already presented as deviations from a long-term baseline, to annualize them we take the average of the 12 previous </w:t>
      </w:r>
      <w:r w:rsidR="00386558">
        <w:rPr>
          <w:rFonts w:ascii="Times New Roman" w:hAnsi="Times New Roman" w:cs="Times New Roman"/>
        </w:rPr>
        <w:t>months from the date</w:t>
      </w:r>
      <w:r w:rsidR="008D08CD">
        <w:rPr>
          <w:rFonts w:ascii="Times New Roman" w:hAnsi="Times New Roman" w:cs="Times New Roman"/>
        </w:rPr>
        <w:t xml:space="preserve"> the survey</w:t>
      </w:r>
      <w:r w:rsidR="00386558">
        <w:rPr>
          <w:rFonts w:ascii="Times New Roman" w:hAnsi="Times New Roman" w:cs="Times New Roman"/>
        </w:rPr>
        <w:t xml:space="preserve"> was conducted</w:t>
      </w:r>
      <w:r w:rsidR="008D08CD">
        <w:rPr>
          <w:rFonts w:ascii="Times New Roman" w:hAnsi="Times New Roman" w:cs="Times New Roman"/>
        </w:rPr>
        <w:t xml:space="preserve">. </w:t>
      </w:r>
    </w:p>
    <w:p w14:paraId="7D065F91" w14:textId="4774F09D" w:rsidR="00787DCD" w:rsidRDefault="00787DCD" w:rsidP="00D66AF8">
      <w:pPr>
        <w:spacing w:line="480" w:lineRule="auto"/>
        <w:jc w:val="both"/>
        <w:rPr>
          <w:rFonts w:ascii="Times New Roman" w:hAnsi="Times New Roman" w:cs="Times New Roman"/>
          <w:b/>
          <w:sz w:val="28"/>
          <w:szCs w:val="28"/>
          <w:highlight w:val="yellow"/>
        </w:rPr>
      </w:pPr>
    </w:p>
    <w:p w14:paraId="6C3F8FE6" w14:textId="77777777" w:rsidR="007C5231" w:rsidRDefault="007C5231" w:rsidP="00D66AF8">
      <w:pPr>
        <w:spacing w:line="480" w:lineRule="auto"/>
        <w:jc w:val="both"/>
        <w:rPr>
          <w:rFonts w:ascii="Times New Roman" w:hAnsi="Times New Roman" w:cs="Times New Roman"/>
          <w:b/>
          <w:sz w:val="28"/>
          <w:szCs w:val="28"/>
          <w:highlight w:val="yellow"/>
        </w:rPr>
      </w:pPr>
    </w:p>
    <w:p w14:paraId="0E05B8AC" w14:textId="51E9E630" w:rsidR="00CE0CC2" w:rsidRPr="007A72E9" w:rsidRDefault="00CE0CC2" w:rsidP="00D66AF8">
      <w:pPr>
        <w:spacing w:line="480" w:lineRule="auto"/>
        <w:jc w:val="both"/>
        <w:rPr>
          <w:rFonts w:ascii="Times New Roman" w:hAnsi="Times New Roman" w:cs="Times New Roman"/>
          <w:b/>
          <w:sz w:val="36"/>
          <w:szCs w:val="36"/>
        </w:rPr>
      </w:pPr>
      <w:r w:rsidRPr="007A72E9">
        <w:rPr>
          <w:rFonts w:ascii="Times New Roman" w:hAnsi="Times New Roman" w:cs="Times New Roman"/>
          <w:b/>
          <w:sz w:val="36"/>
          <w:szCs w:val="36"/>
        </w:rPr>
        <w:t>Results</w:t>
      </w:r>
      <w:r w:rsidR="00790EB6">
        <w:rPr>
          <w:rFonts w:ascii="Times New Roman" w:hAnsi="Times New Roman" w:cs="Times New Roman"/>
          <w:b/>
          <w:sz w:val="36"/>
          <w:szCs w:val="36"/>
        </w:rPr>
        <w:t xml:space="preserve"> and discussion</w:t>
      </w:r>
    </w:p>
    <w:p w14:paraId="2D340346" w14:textId="26387080" w:rsidR="000D21F8" w:rsidRDefault="00E72C67" w:rsidP="000D21F8">
      <w:pPr>
        <w:spacing w:line="480" w:lineRule="auto"/>
        <w:jc w:val="both"/>
        <w:rPr>
          <w:rFonts w:ascii="Times New Roman" w:hAnsi="Times New Roman" w:cs="Times New Roman"/>
        </w:rPr>
      </w:pPr>
      <w:r>
        <w:rPr>
          <w:rFonts w:ascii="Times New Roman" w:hAnsi="Times New Roman" w:cs="Times New Roman"/>
          <w:bCs/>
        </w:rPr>
        <w:t xml:space="preserve">In this section we present </w:t>
      </w:r>
      <w:r w:rsidR="00790EB6">
        <w:rPr>
          <w:rFonts w:ascii="Times New Roman" w:hAnsi="Times New Roman" w:cs="Times New Roman"/>
          <w:bCs/>
        </w:rPr>
        <w:t>and discuss</w:t>
      </w:r>
      <w:r w:rsidR="00796A71">
        <w:rPr>
          <w:rFonts w:ascii="Times New Roman" w:hAnsi="Times New Roman" w:cs="Times New Roman"/>
          <w:bCs/>
        </w:rPr>
        <w:t xml:space="preserve"> </w:t>
      </w:r>
      <w:r w:rsidR="000738B0">
        <w:rPr>
          <w:rFonts w:ascii="Times New Roman" w:hAnsi="Times New Roman" w:cs="Times New Roman"/>
          <w:bCs/>
        </w:rPr>
        <w:t>the</w:t>
      </w:r>
      <w:r w:rsidR="00796A71">
        <w:rPr>
          <w:rFonts w:ascii="Times New Roman" w:hAnsi="Times New Roman" w:cs="Times New Roman"/>
          <w:bCs/>
        </w:rPr>
        <w:t xml:space="preserve"> empirical results from our</w:t>
      </w:r>
      <w:r w:rsidR="00790EB6">
        <w:rPr>
          <w:rFonts w:ascii="Times New Roman" w:hAnsi="Times New Roman" w:cs="Times New Roman"/>
          <w:bCs/>
        </w:rPr>
        <w:t xml:space="preserve"> </w:t>
      </w:r>
      <w:r w:rsidR="000D21F8">
        <w:rPr>
          <w:rFonts w:ascii="Times New Roman" w:hAnsi="Times New Roman" w:cs="Times New Roman"/>
          <w:bCs/>
        </w:rPr>
        <w:t>r</w:t>
      </w:r>
      <w:r>
        <w:rPr>
          <w:rFonts w:ascii="Times New Roman" w:hAnsi="Times New Roman" w:cs="Times New Roman"/>
          <w:bCs/>
        </w:rPr>
        <w:t xml:space="preserve">andom </w:t>
      </w:r>
      <w:r w:rsidR="000D21F8">
        <w:rPr>
          <w:rFonts w:ascii="Times New Roman" w:hAnsi="Times New Roman" w:cs="Times New Roman"/>
          <w:bCs/>
        </w:rPr>
        <w:t>f</w:t>
      </w:r>
      <w:r>
        <w:rPr>
          <w:rFonts w:ascii="Times New Roman" w:hAnsi="Times New Roman" w:cs="Times New Roman"/>
          <w:bCs/>
        </w:rPr>
        <w:t>orest analysis</w:t>
      </w:r>
      <w:r w:rsidR="00796A71">
        <w:rPr>
          <w:rFonts w:ascii="Times New Roman" w:hAnsi="Times New Roman" w:cs="Times New Roman"/>
          <w:bCs/>
        </w:rPr>
        <w:t xml:space="preserve"> on </w:t>
      </w:r>
      <w:r w:rsidR="00790EB6">
        <w:rPr>
          <w:rFonts w:ascii="Times New Roman" w:hAnsi="Times New Roman" w:cs="Times New Roman"/>
        </w:rPr>
        <w:t xml:space="preserve">what shapes </w:t>
      </w:r>
      <w:r w:rsidR="00E009F6">
        <w:rPr>
          <w:rFonts w:ascii="Times New Roman" w:hAnsi="Times New Roman" w:cs="Times New Roman"/>
        </w:rPr>
        <w:t>climate change beliefs</w:t>
      </w:r>
      <w:r w:rsidR="00790EB6">
        <w:rPr>
          <w:rFonts w:ascii="Times New Roman" w:hAnsi="Times New Roman" w:cs="Times New Roman"/>
        </w:rPr>
        <w:t xml:space="preserve"> in Africa.</w:t>
      </w:r>
      <w:r w:rsidR="000614F7">
        <w:rPr>
          <w:rFonts w:ascii="Times New Roman" w:hAnsi="Times New Roman" w:cs="Times New Roman"/>
        </w:rPr>
        <w:t xml:space="preserve"> Some common patterns emerge from the analysis among the results from our five different models</w:t>
      </w:r>
      <w:r w:rsidR="00790EB6">
        <w:rPr>
          <w:rFonts w:ascii="Times New Roman" w:hAnsi="Times New Roman" w:cs="Times New Roman"/>
        </w:rPr>
        <w:t>.</w:t>
      </w:r>
      <w:r w:rsidR="000D21F8">
        <w:rPr>
          <w:rFonts w:ascii="Times New Roman" w:hAnsi="Times New Roman" w:cs="Times New Roman"/>
        </w:rPr>
        <w:t xml:space="preserve"> </w:t>
      </w:r>
      <w:r w:rsidR="000614F7">
        <w:rPr>
          <w:rFonts w:ascii="Times New Roman" w:hAnsi="Times New Roman" w:cs="Times New Roman"/>
        </w:rPr>
        <w:t>W</w:t>
      </w:r>
      <w:r w:rsidR="00E009F6">
        <w:rPr>
          <w:rFonts w:ascii="Times New Roman" w:hAnsi="Times New Roman" w:cs="Times New Roman"/>
        </w:rPr>
        <w:t>e</w:t>
      </w:r>
      <w:r w:rsidR="000D21F8">
        <w:rPr>
          <w:rFonts w:ascii="Times New Roman" w:hAnsi="Times New Roman" w:cs="Times New Roman"/>
        </w:rPr>
        <w:t xml:space="preserve"> </w:t>
      </w:r>
      <w:r w:rsidR="000614F7">
        <w:rPr>
          <w:rFonts w:ascii="Times New Roman" w:hAnsi="Times New Roman" w:cs="Times New Roman"/>
        </w:rPr>
        <w:t>discuss</w:t>
      </w:r>
      <w:r w:rsidR="000D21F8">
        <w:rPr>
          <w:rFonts w:ascii="Times New Roman" w:hAnsi="Times New Roman" w:cs="Times New Roman"/>
        </w:rPr>
        <w:t xml:space="preserve"> these patterns</w:t>
      </w:r>
      <w:r w:rsidR="000614F7">
        <w:rPr>
          <w:rFonts w:ascii="Times New Roman" w:hAnsi="Times New Roman" w:cs="Times New Roman"/>
        </w:rPr>
        <w:t xml:space="preserve"> by order of statistical relevance to each outcome variable.</w:t>
      </w:r>
      <w:r w:rsidR="00E009F6">
        <w:rPr>
          <w:rFonts w:ascii="Times New Roman" w:hAnsi="Times New Roman" w:cs="Times New Roman"/>
        </w:rPr>
        <w:t xml:space="preserve"> </w:t>
      </w:r>
      <w:r w:rsidR="003765FA">
        <w:rPr>
          <w:rFonts w:ascii="Times New Roman" w:hAnsi="Times New Roman" w:cs="Times New Roman"/>
        </w:rPr>
        <w:t xml:space="preserve">Fig 1 shows the main results for climate change awareness, belief </w:t>
      </w:r>
      <w:r w:rsidR="000614F7">
        <w:rPr>
          <w:rFonts w:ascii="Times New Roman" w:hAnsi="Times New Roman" w:cs="Times New Roman"/>
        </w:rPr>
        <w:t>anthropogenic</w:t>
      </w:r>
      <w:r w:rsidR="003765FA">
        <w:rPr>
          <w:rFonts w:ascii="Times New Roman" w:hAnsi="Times New Roman" w:cs="Times New Roman"/>
        </w:rPr>
        <w:t xml:space="preserve"> climate change, and</w:t>
      </w:r>
      <w:r w:rsidR="000614F7">
        <w:rPr>
          <w:rFonts w:ascii="Times New Roman" w:hAnsi="Times New Roman" w:cs="Times New Roman"/>
        </w:rPr>
        <w:t xml:space="preserve"> climate change-related</w:t>
      </w:r>
      <w:r w:rsidR="003765FA">
        <w:rPr>
          <w:rFonts w:ascii="Times New Roman" w:hAnsi="Times New Roman" w:cs="Times New Roman"/>
        </w:rPr>
        <w:t xml:space="preserve"> risk perception. </w:t>
      </w:r>
    </w:p>
    <w:p w14:paraId="4C0ADB7F" w14:textId="1D1D0A4D" w:rsidR="000D21F8" w:rsidRDefault="00B11266" w:rsidP="000D21F8">
      <w:pPr>
        <w:spacing w:line="480" w:lineRule="auto"/>
        <w:jc w:val="both"/>
        <w:rPr>
          <w:rFonts w:ascii="Times New Roman" w:hAnsi="Times New Roman" w:cs="Times New Roman"/>
        </w:rPr>
      </w:pPr>
      <w:r>
        <w:rPr>
          <w:noProof/>
        </w:rPr>
        <w:t>[FIG 1]</w:t>
      </w:r>
    </w:p>
    <w:p w14:paraId="56D300CC" w14:textId="2940517D" w:rsidR="000D21F8" w:rsidRDefault="000D21F8" w:rsidP="000D21F8">
      <w:pPr>
        <w:spacing w:line="480" w:lineRule="auto"/>
        <w:jc w:val="both"/>
        <w:rPr>
          <w:rFonts w:ascii="Times New Roman" w:hAnsi="Times New Roman" w:cs="Times New Roman"/>
          <w:b/>
          <w:bCs/>
          <w:sz w:val="20"/>
          <w:szCs w:val="20"/>
        </w:rPr>
      </w:pPr>
      <w:r w:rsidRPr="000D21F8">
        <w:rPr>
          <w:rFonts w:ascii="Times New Roman" w:hAnsi="Times New Roman" w:cs="Times New Roman"/>
          <w:b/>
          <w:bCs/>
          <w:sz w:val="20"/>
          <w:szCs w:val="20"/>
        </w:rPr>
        <w:t xml:space="preserve">Fig 1. Key predictors </w:t>
      </w:r>
      <w:r w:rsidR="000614F7">
        <w:rPr>
          <w:rFonts w:ascii="Times New Roman" w:hAnsi="Times New Roman" w:cs="Times New Roman"/>
          <w:b/>
          <w:bCs/>
          <w:sz w:val="20"/>
          <w:szCs w:val="20"/>
        </w:rPr>
        <w:t>for</w:t>
      </w:r>
      <w:r w:rsidRPr="000D21F8">
        <w:rPr>
          <w:rFonts w:ascii="Times New Roman" w:hAnsi="Times New Roman" w:cs="Times New Roman"/>
          <w:b/>
          <w:bCs/>
          <w:sz w:val="20"/>
          <w:szCs w:val="20"/>
        </w:rPr>
        <w:t xml:space="preserve"> climate change awareness, </w:t>
      </w:r>
      <w:r w:rsidR="000614F7">
        <w:rPr>
          <w:rFonts w:ascii="Times New Roman" w:hAnsi="Times New Roman" w:cs="Times New Roman"/>
          <w:b/>
          <w:bCs/>
          <w:sz w:val="20"/>
          <w:szCs w:val="20"/>
        </w:rPr>
        <w:t>anthropogenic climate change</w:t>
      </w:r>
      <w:r>
        <w:rPr>
          <w:rFonts w:ascii="Times New Roman" w:hAnsi="Times New Roman" w:cs="Times New Roman"/>
          <w:b/>
          <w:bCs/>
          <w:sz w:val="20"/>
          <w:szCs w:val="20"/>
        </w:rPr>
        <w:t>,</w:t>
      </w:r>
      <w:r w:rsidRPr="000D21F8">
        <w:rPr>
          <w:rFonts w:ascii="Times New Roman" w:hAnsi="Times New Roman" w:cs="Times New Roman"/>
          <w:b/>
          <w:bCs/>
          <w:sz w:val="20"/>
          <w:szCs w:val="20"/>
        </w:rPr>
        <w:t xml:space="preserve"> and </w:t>
      </w:r>
      <w:r w:rsidR="000614F7">
        <w:rPr>
          <w:rFonts w:ascii="Times New Roman" w:hAnsi="Times New Roman" w:cs="Times New Roman"/>
          <w:b/>
          <w:bCs/>
          <w:sz w:val="20"/>
          <w:szCs w:val="20"/>
        </w:rPr>
        <w:t xml:space="preserve">climate change-related </w:t>
      </w:r>
      <w:r w:rsidRPr="000D21F8">
        <w:rPr>
          <w:rFonts w:ascii="Times New Roman" w:hAnsi="Times New Roman" w:cs="Times New Roman"/>
          <w:b/>
          <w:bCs/>
          <w:sz w:val="20"/>
          <w:szCs w:val="20"/>
        </w:rPr>
        <w:t xml:space="preserve">risk perception. </w:t>
      </w:r>
    </w:p>
    <w:p w14:paraId="3BA87569" w14:textId="7A9F0FAE" w:rsidR="000D21F8" w:rsidRDefault="000D21F8" w:rsidP="000D21F8">
      <w:pPr>
        <w:spacing w:line="480" w:lineRule="auto"/>
        <w:jc w:val="both"/>
        <w:rPr>
          <w:rFonts w:ascii="Times New Roman" w:hAnsi="Times New Roman" w:cs="Times New Roman"/>
          <w:sz w:val="20"/>
          <w:szCs w:val="20"/>
        </w:rPr>
      </w:pPr>
      <w:r>
        <w:rPr>
          <w:rFonts w:ascii="Times New Roman" w:hAnsi="Times New Roman" w:cs="Times New Roman"/>
          <w:sz w:val="20"/>
          <w:szCs w:val="20"/>
        </w:rPr>
        <w:t>Top 15 predictors of climate change awareness (A)</w:t>
      </w:r>
      <w:ins w:id="31" w:author="Autor">
        <w:r w:rsidR="00395F93">
          <w:rPr>
            <w:rFonts w:ascii="Times New Roman" w:hAnsi="Times New Roman" w:cs="Times New Roman"/>
            <w:sz w:val="20"/>
            <w:szCs w:val="20"/>
          </w:rPr>
          <w:t xml:space="preserve"> (69.4% prediction accuracy)</w:t>
        </w:r>
      </w:ins>
      <w:r>
        <w:rPr>
          <w:rFonts w:ascii="Times New Roman" w:hAnsi="Times New Roman" w:cs="Times New Roman"/>
          <w:sz w:val="20"/>
          <w:szCs w:val="20"/>
        </w:rPr>
        <w:t>, human causation of climate change (C)</w:t>
      </w:r>
      <w:ins w:id="32" w:author="Autor">
        <w:r w:rsidR="00395F93">
          <w:rPr>
            <w:rFonts w:ascii="Times New Roman" w:hAnsi="Times New Roman" w:cs="Times New Roman"/>
            <w:sz w:val="20"/>
            <w:szCs w:val="20"/>
          </w:rPr>
          <w:t xml:space="preserve"> (63.4% prediction accuracy)</w:t>
        </w:r>
      </w:ins>
      <w:r>
        <w:rPr>
          <w:rFonts w:ascii="Times New Roman" w:hAnsi="Times New Roman" w:cs="Times New Roman"/>
          <w:sz w:val="20"/>
          <w:szCs w:val="20"/>
        </w:rPr>
        <w:t>, and risk perception (E)</w:t>
      </w:r>
      <w:ins w:id="33" w:author="Autor">
        <w:r w:rsidR="00395F93">
          <w:rPr>
            <w:rFonts w:ascii="Times New Roman" w:hAnsi="Times New Roman" w:cs="Times New Roman"/>
            <w:sz w:val="20"/>
            <w:szCs w:val="20"/>
          </w:rPr>
          <w:t xml:space="preserve"> (73.9% prediction accuracy)</w:t>
        </w:r>
      </w:ins>
      <w:r>
        <w:rPr>
          <w:rFonts w:ascii="Times New Roman" w:hAnsi="Times New Roman" w:cs="Times New Roman"/>
          <w:sz w:val="20"/>
          <w:szCs w:val="20"/>
        </w:rPr>
        <w:t>. (B) Partial dependence plot (PDP) of gender (</w:t>
      </w:r>
      <w:r>
        <w:rPr>
          <w:rFonts w:ascii="Times New Roman" w:hAnsi="Times New Roman" w:cs="Times New Roman"/>
          <w:i/>
          <w:iCs/>
          <w:sz w:val="20"/>
          <w:szCs w:val="20"/>
        </w:rPr>
        <w:t>female</w:t>
      </w:r>
      <w:r>
        <w:rPr>
          <w:rFonts w:ascii="Times New Roman" w:hAnsi="Times New Roman" w:cs="Times New Roman"/>
          <w:sz w:val="20"/>
          <w:szCs w:val="20"/>
        </w:rPr>
        <w:t>), access</w:t>
      </w:r>
      <w:r w:rsidRPr="000120CE">
        <w:rPr>
          <w:rFonts w:ascii="Times New Roman" w:hAnsi="Times New Roman" w:cs="Times New Roman"/>
          <w:sz w:val="20"/>
          <w:szCs w:val="20"/>
        </w:rPr>
        <w:t xml:space="preserve"> to online news (</w:t>
      </w:r>
      <w:r w:rsidRPr="000120CE">
        <w:rPr>
          <w:rFonts w:ascii="Times New Roman" w:hAnsi="Times New Roman" w:cs="Times New Roman"/>
          <w:i/>
          <w:iCs/>
          <w:sz w:val="20"/>
          <w:szCs w:val="20"/>
        </w:rPr>
        <w:t>news tech</w:t>
      </w:r>
      <w:r w:rsidRPr="000120CE">
        <w:rPr>
          <w:rFonts w:ascii="Times New Roman" w:hAnsi="Times New Roman" w:cs="Times New Roman"/>
          <w:sz w:val="20"/>
          <w:szCs w:val="20"/>
        </w:rPr>
        <w:t>), being favourable to one-party rule (</w:t>
      </w:r>
      <w:r w:rsidRPr="000120CE">
        <w:rPr>
          <w:rFonts w:ascii="Times New Roman" w:hAnsi="Times New Roman" w:cs="Times New Roman"/>
          <w:i/>
          <w:iCs/>
          <w:sz w:val="20"/>
          <w:szCs w:val="20"/>
        </w:rPr>
        <w:t>authoritarian</w:t>
      </w:r>
      <w:r w:rsidRPr="000120CE">
        <w:rPr>
          <w:rFonts w:ascii="Times New Roman" w:hAnsi="Times New Roman" w:cs="Times New Roman"/>
          <w:sz w:val="20"/>
          <w:szCs w:val="20"/>
        </w:rPr>
        <w:t>)</w:t>
      </w:r>
      <w:r>
        <w:rPr>
          <w:rFonts w:ascii="Times New Roman" w:hAnsi="Times New Roman" w:cs="Times New Roman"/>
          <w:sz w:val="20"/>
          <w:szCs w:val="20"/>
        </w:rPr>
        <w:t>,</w:t>
      </w:r>
      <w:r w:rsidRPr="000120CE">
        <w:rPr>
          <w:rFonts w:ascii="Times New Roman" w:hAnsi="Times New Roman" w:cs="Times New Roman"/>
          <w:sz w:val="20"/>
          <w:szCs w:val="20"/>
        </w:rPr>
        <w:t xml:space="preserve"> and perceived agricultural conditions (</w:t>
      </w:r>
      <w:r w:rsidRPr="000120CE">
        <w:rPr>
          <w:rFonts w:ascii="Times New Roman" w:hAnsi="Times New Roman" w:cs="Times New Roman"/>
          <w:i/>
          <w:iCs/>
          <w:sz w:val="20"/>
          <w:szCs w:val="20"/>
        </w:rPr>
        <w:t>agric. cond.</w:t>
      </w:r>
      <w:r w:rsidRPr="000120CE">
        <w:rPr>
          <w:rFonts w:ascii="Times New Roman" w:hAnsi="Times New Roman" w:cs="Times New Roman"/>
          <w:sz w:val="20"/>
          <w:szCs w:val="20"/>
        </w:rPr>
        <w:t>)</w:t>
      </w:r>
      <w:r>
        <w:rPr>
          <w:rFonts w:ascii="Times New Roman" w:hAnsi="Times New Roman" w:cs="Times New Roman"/>
          <w:sz w:val="20"/>
          <w:szCs w:val="20"/>
        </w:rPr>
        <w:t xml:space="preserve"> </w:t>
      </w:r>
      <w:r w:rsidR="00F9736C">
        <w:rPr>
          <w:rFonts w:ascii="Times New Roman" w:hAnsi="Times New Roman" w:cs="Times New Roman"/>
          <w:sz w:val="20"/>
          <w:szCs w:val="20"/>
        </w:rPr>
        <w:t xml:space="preserve">about </w:t>
      </w:r>
      <w:r>
        <w:rPr>
          <w:rFonts w:ascii="Times New Roman" w:hAnsi="Times New Roman" w:cs="Times New Roman"/>
          <w:sz w:val="20"/>
          <w:szCs w:val="20"/>
        </w:rPr>
        <w:t xml:space="preserve">climate change awareness. (D) PDP </w:t>
      </w:r>
      <w:r w:rsidRPr="000120CE">
        <w:rPr>
          <w:rFonts w:ascii="Times New Roman" w:hAnsi="Times New Roman" w:cs="Times New Roman"/>
          <w:sz w:val="20"/>
          <w:szCs w:val="20"/>
        </w:rPr>
        <w:t xml:space="preserve">of </w:t>
      </w:r>
      <w:r>
        <w:rPr>
          <w:rFonts w:ascii="Times New Roman" w:hAnsi="Times New Roman" w:cs="Times New Roman"/>
          <w:sz w:val="20"/>
          <w:szCs w:val="20"/>
        </w:rPr>
        <w:t>mean temperature anomalies (</w:t>
      </w:r>
      <w:r>
        <w:rPr>
          <w:rFonts w:ascii="Times New Roman" w:hAnsi="Times New Roman" w:cs="Times New Roman"/>
          <w:i/>
          <w:iCs/>
          <w:sz w:val="20"/>
          <w:szCs w:val="20"/>
        </w:rPr>
        <w:t xml:space="preserve">temp.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 precipitation anomalies (</w:t>
      </w:r>
      <w:proofErr w:type="spellStart"/>
      <w:r>
        <w:rPr>
          <w:rFonts w:ascii="Times New Roman" w:hAnsi="Times New Roman" w:cs="Times New Roman"/>
          <w:i/>
          <w:iCs/>
          <w:sz w:val="20"/>
          <w:szCs w:val="20"/>
        </w:rPr>
        <w:t>precip</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 trust in institutions (</w:t>
      </w:r>
      <w:r>
        <w:rPr>
          <w:rFonts w:ascii="Times New Roman" w:hAnsi="Times New Roman" w:cs="Times New Roman"/>
          <w:i/>
          <w:iCs/>
          <w:sz w:val="20"/>
          <w:szCs w:val="20"/>
        </w:rPr>
        <w:t xml:space="preserve">trust </w:t>
      </w:r>
      <w:r w:rsidRPr="000120CE">
        <w:rPr>
          <w:rFonts w:ascii="Times New Roman" w:hAnsi="Times New Roman" w:cs="Times New Roman"/>
          <w:sz w:val="20"/>
          <w:szCs w:val="20"/>
        </w:rPr>
        <w:t>institutions</w:t>
      </w:r>
      <w:r>
        <w:rPr>
          <w:rFonts w:ascii="Times New Roman" w:hAnsi="Times New Roman" w:cs="Times New Roman"/>
          <w:sz w:val="20"/>
          <w:szCs w:val="20"/>
        </w:rPr>
        <w:t xml:space="preserve">), and </w:t>
      </w:r>
      <w:r w:rsidRPr="000120CE">
        <w:rPr>
          <w:rFonts w:ascii="Times New Roman" w:hAnsi="Times New Roman" w:cs="Times New Roman"/>
          <w:sz w:val="20"/>
          <w:szCs w:val="20"/>
        </w:rPr>
        <w:t>access to online news (</w:t>
      </w:r>
      <w:r w:rsidRPr="000120CE">
        <w:rPr>
          <w:rFonts w:ascii="Times New Roman" w:hAnsi="Times New Roman" w:cs="Times New Roman"/>
          <w:i/>
          <w:iCs/>
          <w:sz w:val="20"/>
          <w:szCs w:val="20"/>
        </w:rPr>
        <w:t>news tech</w:t>
      </w:r>
      <w:r w:rsidRPr="000120CE">
        <w:rPr>
          <w:rFonts w:ascii="Times New Roman" w:hAnsi="Times New Roman" w:cs="Times New Roman"/>
          <w:sz w:val="20"/>
          <w:szCs w:val="20"/>
        </w:rPr>
        <w:t>)</w:t>
      </w:r>
      <w:r>
        <w:rPr>
          <w:rFonts w:ascii="Times New Roman" w:hAnsi="Times New Roman" w:cs="Times New Roman"/>
          <w:sz w:val="20"/>
          <w:szCs w:val="20"/>
        </w:rPr>
        <w:t xml:space="preserve"> over belief in human causation of climate change. (F) PDP</w:t>
      </w:r>
      <w:r w:rsidRPr="000120CE">
        <w:rPr>
          <w:rFonts w:ascii="Times New Roman" w:hAnsi="Times New Roman" w:cs="Times New Roman"/>
          <w:sz w:val="20"/>
          <w:szCs w:val="20"/>
        </w:rPr>
        <w:t xml:space="preserve"> of </w:t>
      </w:r>
      <w:r>
        <w:rPr>
          <w:rFonts w:ascii="Times New Roman" w:hAnsi="Times New Roman" w:cs="Times New Roman"/>
          <w:sz w:val="20"/>
          <w:szCs w:val="20"/>
        </w:rPr>
        <w:t>belief in human causation of CC (</w:t>
      </w:r>
      <w:r>
        <w:rPr>
          <w:rFonts w:ascii="Times New Roman" w:hAnsi="Times New Roman" w:cs="Times New Roman"/>
          <w:i/>
          <w:iCs/>
          <w:sz w:val="20"/>
          <w:szCs w:val="20"/>
        </w:rPr>
        <w:t>CC human cause</w:t>
      </w:r>
      <w:r>
        <w:rPr>
          <w:rFonts w:ascii="Times New Roman" w:hAnsi="Times New Roman" w:cs="Times New Roman"/>
          <w:sz w:val="20"/>
          <w:szCs w:val="20"/>
        </w:rPr>
        <w:t>), perceived severity of drought (</w:t>
      </w:r>
      <w:r w:rsidRPr="000120CE">
        <w:rPr>
          <w:rFonts w:ascii="Times New Roman" w:hAnsi="Times New Roman" w:cs="Times New Roman"/>
          <w:i/>
          <w:iCs/>
          <w:sz w:val="20"/>
          <w:szCs w:val="20"/>
        </w:rPr>
        <w:t xml:space="preserve">drought </w:t>
      </w:r>
      <w:proofErr w:type="spellStart"/>
      <w:r w:rsidRPr="000120CE">
        <w:rPr>
          <w:rFonts w:ascii="Times New Roman" w:hAnsi="Times New Roman" w:cs="Times New Roman"/>
          <w:i/>
          <w:iCs/>
          <w:sz w:val="20"/>
          <w:szCs w:val="20"/>
        </w:rPr>
        <w:t>percep</w:t>
      </w:r>
      <w:proofErr w:type="spellEnd"/>
      <w:r>
        <w:rPr>
          <w:rFonts w:ascii="Times New Roman" w:hAnsi="Times New Roman" w:cs="Times New Roman"/>
          <w:sz w:val="20"/>
          <w:szCs w:val="20"/>
        </w:rPr>
        <w:t>.)</w:t>
      </w:r>
      <w:r w:rsidRPr="000120CE">
        <w:rPr>
          <w:rFonts w:ascii="Times New Roman" w:hAnsi="Times New Roman" w:cs="Times New Roman"/>
          <w:sz w:val="20"/>
          <w:szCs w:val="20"/>
        </w:rPr>
        <w:t>, perceived agricultural conditions (</w:t>
      </w:r>
      <w:r w:rsidRPr="000120CE">
        <w:rPr>
          <w:rFonts w:ascii="Times New Roman" w:hAnsi="Times New Roman" w:cs="Times New Roman"/>
          <w:i/>
          <w:iCs/>
          <w:sz w:val="20"/>
          <w:szCs w:val="20"/>
        </w:rPr>
        <w:t>agric. cond.</w:t>
      </w:r>
      <w:r w:rsidRPr="000120CE">
        <w:rPr>
          <w:rFonts w:ascii="Times New Roman" w:hAnsi="Times New Roman" w:cs="Times New Roman"/>
          <w:sz w:val="20"/>
          <w:szCs w:val="20"/>
        </w:rPr>
        <w:t>)</w:t>
      </w:r>
      <w:r>
        <w:rPr>
          <w:rFonts w:ascii="Times New Roman" w:hAnsi="Times New Roman" w:cs="Times New Roman"/>
          <w:sz w:val="20"/>
          <w:szCs w:val="20"/>
        </w:rPr>
        <w:t xml:space="preserve"> and </w:t>
      </w:r>
      <w:r w:rsidRPr="000120CE">
        <w:rPr>
          <w:rFonts w:ascii="Times New Roman" w:hAnsi="Times New Roman" w:cs="Times New Roman"/>
          <w:sz w:val="20"/>
          <w:szCs w:val="20"/>
        </w:rPr>
        <w:t>being favourable to one-</w:t>
      </w:r>
      <w:r>
        <w:rPr>
          <w:rFonts w:ascii="Times New Roman" w:hAnsi="Times New Roman" w:cs="Times New Roman"/>
          <w:sz w:val="20"/>
          <w:szCs w:val="20"/>
        </w:rPr>
        <w:t>man</w:t>
      </w:r>
      <w:r w:rsidRPr="000120CE">
        <w:rPr>
          <w:rFonts w:ascii="Times New Roman" w:hAnsi="Times New Roman" w:cs="Times New Roman"/>
          <w:sz w:val="20"/>
          <w:szCs w:val="20"/>
        </w:rPr>
        <w:t xml:space="preserve"> rule (</w:t>
      </w:r>
      <w:r w:rsidRPr="000120CE">
        <w:rPr>
          <w:rFonts w:ascii="Times New Roman" w:hAnsi="Times New Roman" w:cs="Times New Roman"/>
          <w:i/>
          <w:iCs/>
          <w:sz w:val="20"/>
          <w:szCs w:val="20"/>
        </w:rPr>
        <w:t>authoritarian</w:t>
      </w:r>
      <w:r w:rsidRPr="000120CE">
        <w:rPr>
          <w:rFonts w:ascii="Times New Roman" w:hAnsi="Times New Roman" w:cs="Times New Roman"/>
          <w:sz w:val="20"/>
          <w:szCs w:val="20"/>
        </w:rPr>
        <w:t>)</w:t>
      </w:r>
      <w:r>
        <w:rPr>
          <w:rFonts w:ascii="Times New Roman" w:hAnsi="Times New Roman" w:cs="Times New Roman"/>
          <w:sz w:val="20"/>
          <w:szCs w:val="20"/>
        </w:rPr>
        <w:t xml:space="preserve"> over climate change risk perception. </w:t>
      </w:r>
    </w:p>
    <w:p w14:paraId="47CDD1AB" w14:textId="77777777" w:rsidR="008D5432" w:rsidRDefault="008D5432" w:rsidP="000D21F8">
      <w:pPr>
        <w:spacing w:line="480" w:lineRule="auto"/>
        <w:jc w:val="both"/>
        <w:rPr>
          <w:rFonts w:ascii="Times New Roman" w:hAnsi="Times New Roman" w:cs="Times New Roman"/>
          <w:sz w:val="20"/>
          <w:szCs w:val="20"/>
        </w:rPr>
      </w:pPr>
    </w:p>
    <w:p w14:paraId="2992C367" w14:textId="64E9C4DA" w:rsidR="00790EB6" w:rsidRDefault="00790EB6" w:rsidP="00790EB6">
      <w:pPr>
        <w:spacing w:line="480" w:lineRule="auto"/>
        <w:jc w:val="both"/>
        <w:rPr>
          <w:rFonts w:ascii="Times New Roman" w:hAnsi="Times New Roman" w:cs="Times New Roman"/>
        </w:rPr>
      </w:pPr>
      <w:r>
        <w:rPr>
          <w:rFonts w:ascii="Times New Roman" w:hAnsi="Times New Roman" w:cs="Times New Roman"/>
        </w:rPr>
        <w:lastRenderedPageBreak/>
        <w:t xml:space="preserve"> </w:t>
      </w:r>
      <w:r w:rsidRPr="00AC45DB">
        <w:rPr>
          <w:rFonts w:ascii="Times New Roman" w:hAnsi="Times New Roman" w:cs="Times New Roman"/>
        </w:rPr>
        <w:t>First, the importance of perceived agricultur</w:t>
      </w:r>
      <w:r>
        <w:rPr>
          <w:rFonts w:ascii="Times New Roman" w:hAnsi="Times New Roman" w:cs="Times New Roman"/>
        </w:rPr>
        <w:t>al</w:t>
      </w:r>
      <w:r w:rsidRPr="00AC45DB">
        <w:rPr>
          <w:rFonts w:ascii="Times New Roman" w:hAnsi="Times New Roman" w:cs="Times New Roman"/>
        </w:rPr>
        <w:t xml:space="preserve"> </w:t>
      </w:r>
      <w:r>
        <w:rPr>
          <w:rFonts w:ascii="Times New Roman" w:hAnsi="Times New Roman" w:cs="Times New Roman"/>
        </w:rPr>
        <w:t>conditions</w:t>
      </w:r>
      <w:r w:rsidRPr="00AC45DB">
        <w:rPr>
          <w:rFonts w:ascii="Times New Roman" w:hAnsi="Times New Roman" w:cs="Times New Roman"/>
        </w:rPr>
        <w:t xml:space="preserve"> </w:t>
      </w:r>
      <w:r w:rsidR="002B2E0F" w:rsidRPr="00AC45DB">
        <w:rPr>
          <w:rFonts w:ascii="Times New Roman" w:hAnsi="Times New Roman" w:cs="Times New Roman"/>
        </w:rPr>
        <w:t>stands</w:t>
      </w:r>
      <w:r w:rsidRPr="00AC45DB">
        <w:rPr>
          <w:rFonts w:ascii="Times New Roman" w:hAnsi="Times New Roman" w:cs="Times New Roman"/>
        </w:rPr>
        <w:t xml:space="preserve"> out. </w:t>
      </w:r>
      <w:r>
        <w:rPr>
          <w:rFonts w:ascii="Times New Roman" w:hAnsi="Times New Roman" w:cs="Times New Roman"/>
        </w:rPr>
        <w:t>Respondents’ who p</w:t>
      </w:r>
      <w:r w:rsidRPr="00AC45DB">
        <w:rPr>
          <w:rFonts w:ascii="Times New Roman" w:hAnsi="Times New Roman" w:cs="Times New Roman"/>
        </w:rPr>
        <w:t>erceiv</w:t>
      </w:r>
      <w:r>
        <w:rPr>
          <w:rFonts w:ascii="Times New Roman" w:hAnsi="Times New Roman" w:cs="Times New Roman"/>
        </w:rPr>
        <w:t>e</w:t>
      </w:r>
      <w:r w:rsidR="008D5432">
        <w:rPr>
          <w:rFonts w:ascii="Times New Roman" w:hAnsi="Times New Roman" w:cs="Times New Roman"/>
        </w:rPr>
        <w:t xml:space="preserve"> </w:t>
      </w:r>
      <w:r>
        <w:rPr>
          <w:rFonts w:ascii="Times New Roman" w:hAnsi="Times New Roman" w:cs="Times New Roman"/>
        </w:rPr>
        <w:t xml:space="preserve">worsening </w:t>
      </w:r>
      <w:r w:rsidRPr="00AC45DB">
        <w:rPr>
          <w:rFonts w:ascii="Times New Roman" w:hAnsi="Times New Roman" w:cs="Times New Roman"/>
        </w:rPr>
        <w:t>agricultur</w:t>
      </w:r>
      <w:r>
        <w:rPr>
          <w:rFonts w:ascii="Times New Roman" w:hAnsi="Times New Roman" w:cs="Times New Roman"/>
        </w:rPr>
        <w:t>al</w:t>
      </w:r>
      <w:r w:rsidRPr="00AC45DB">
        <w:rPr>
          <w:rFonts w:ascii="Times New Roman" w:hAnsi="Times New Roman" w:cs="Times New Roman"/>
        </w:rPr>
        <w:t xml:space="preserve"> conditions</w:t>
      </w:r>
      <w:r w:rsidR="008D5432">
        <w:rPr>
          <w:rFonts w:ascii="Times New Roman" w:hAnsi="Times New Roman" w:cs="Times New Roman"/>
        </w:rPr>
        <w:t xml:space="preserve"> </w:t>
      </w:r>
      <w:r w:rsidRPr="000738B0">
        <w:rPr>
          <w:rFonts w:ascii="Times New Roman" w:hAnsi="Times New Roman" w:cs="Times New Roman"/>
        </w:rPr>
        <w:t>show greater awareness and perceived risk, more support for stopping climate change,</w:t>
      </w:r>
      <w:r>
        <w:rPr>
          <w:rFonts w:ascii="Times New Roman" w:hAnsi="Times New Roman" w:cs="Times New Roman"/>
        </w:rPr>
        <w:t xml:space="preserve"> and are more likely to believe in anthropogenic climate change. </w:t>
      </w:r>
      <w:r w:rsidR="003765FA">
        <w:rPr>
          <w:rFonts w:ascii="Times New Roman" w:hAnsi="Times New Roman" w:cs="Times New Roman"/>
        </w:rPr>
        <w:t xml:space="preserve">Indeed, Fig 1E shows that perceived agricultural conditions </w:t>
      </w:r>
      <w:r w:rsidR="002B2E0F">
        <w:rPr>
          <w:rFonts w:ascii="Times New Roman" w:hAnsi="Times New Roman" w:cs="Times New Roman"/>
        </w:rPr>
        <w:t>are</w:t>
      </w:r>
      <w:r w:rsidR="003765FA">
        <w:rPr>
          <w:rFonts w:ascii="Times New Roman" w:hAnsi="Times New Roman" w:cs="Times New Roman"/>
        </w:rPr>
        <w:t xml:space="preserve"> the main predictor for climate </w:t>
      </w:r>
      <w:r w:rsidR="003765FA" w:rsidRPr="000738B0">
        <w:rPr>
          <w:rFonts w:ascii="Times New Roman" w:hAnsi="Times New Roman" w:cs="Times New Roman"/>
        </w:rPr>
        <w:t xml:space="preserve">change risk perception. </w:t>
      </w:r>
      <w:r w:rsidRPr="000738B0">
        <w:rPr>
          <w:rFonts w:ascii="Times New Roman" w:hAnsi="Times New Roman" w:cs="Times New Roman"/>
        </w:rPr>
        <w:t>Arguably</w:t>
      </w:r>
      <w:r>
        <w:rPr>
          <w:rFonts w:ascii="Times New Roman" w:hAnsi="Times New Roman" w:cs="Times New Roman"/>
        </w:rPr>
        <w:t>, t</w:t>
      </w:r>
      <w:r w:rsidRPr="00AC45DB">
        <w:rPr>
          <w:rFonts w:ascii="Times New Roman" w:hAnsi="Times New Roman" w:cs="Times New Roman"/>
        </w:rPr>
        <w:t xml:space="preserve">he importance of the </w:t>
      </w:r>
      <w:r w:rsidR="002B2E0F">
        <w:rPr>
          <w:rFonts w:ascii="Times New Roman" w:hAnsi="Times New Roman" w:cs="Times New Roman"/>
        </w:rPr>
        <w:t>agriculture</w:t>
      </w:r>
      <w:r w:rsidRPr="00AC45DB">
        <w:rPr>
          <w:rFonts w:ascii="Times New Roman" w:hAnsi="Times New Roman" w:cs="Times New Roman"/>
        </w:rPr>
        <w:t xml:space="preserve"> sector in terms of employment </w:t>
      </w:r>
      <w:r w:rsidR="003765FA">
        <w:rPr>
          <w:rFonts w:ascii="Times New Roman" w:hAnsi="Times New Roman" w:cs="Times New Roman"/>
        </w:rPr>
        <w:t xml:space="preserve">―more than 50% of employees </w:t>
      </w:r>
      <w:r w:rsidR="002B2E0F">
        <w:rPr>
          <w:rFonts w:ascii="Times New Roman" w:hAnsi="Times New Roman" w:cs="Times New Roman"/>
        </w:rPr>
        <w:t>across</w:t>
      </w:r>
      <w:r w:rsidR="003765FA">
        <w:rPr>
          <w:rFonts w:ascii="Times New Roman" w:hAnsi="Times New Roman" w:cs="Times New Roman"/>
        </w:rPr>
        <w:t xml:space="preserve"> Sub-Saharan Africa work in agriculture― </w:t>
      </w:r>
      <w:r w:rsidRPr="00AC45DB">
        <w:rPr>
          <w:rFonts w:ascii="Times New Roman" w:hAnsi="Times New Roman" w:cs="Times New Roman"/>
        </w:rPr>
        <w:t>make</w:t>
      </w:r>
      <w:r>
        <w:rPr>
          <w:rFonts w:ascii="Times New Roman" w:hAnsi="Times New Roman" w:cs="Times New Roman"/>
        </w:rPr>
        <w:t xml:space="preserve">s </w:t>
      </w:r>
      <w:r w:rsidRPr="00AC45DB">
        <w:rPr>
          <w:rFonts w:ascii="Times New Roman" w:hAnsi="Times New Roman" w:cs="Times New Roman"/>
        </w:rPr>
        <w:t xml:space="preserve">agriculture a </w:t>
      </w:r>
      <w:r w:rsidR="00F32254">
        <w:rPr>
          <w:rFonts w:ascii="Times New Roman" w:hAnsi="Times New Roman" w:cs="Times New Roman"/>
        </w:rPr>
        <w:t>strong</w:t>
      </w:r>
      <w:r w:rsidRPr="00AC45DB">
        <w:rPr>
          <w:rFonts w:ascii="Times New Roman" w:hAnsi="Times New Roman" w:cs="Times New Roman"/>
        </w:rPr>
        <w:t xml:space="preserve"> concern to African citizens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{"citationItems":[{"id":"ITEM-1","itemData":{"author":[{"dropping-particle":"","family":"Niang","given":"I.","non-dropping-particle":"","parse-names":false,"suffix":""},{"dropping-particle":"","family":"Ruppel","given":"O. C.","non-dropping-particle":"","parse-names":false,"suffix":""},{"dropping-particle":"","family":"Abdrabo","given":"M. A.","non-dropping-particle":"","parse-names":false,"suffix":""},{"dropping-particle":"","family":"Essel","given":"A.","non-dropping-particle":"","parse-names":false,"suffix":""},{"dropping-particle":"","family":"Lennard","given":"C","non-dropping-particle":"","parse-names":false,"suffix":""},{"dropping-particle":"","family":"Padgham","given":"J","non-dropping-particle":"","parse-names":false,"suffix":""},{"dropping-particle":"","family":"Urquhart","given":"P","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Africa","type":"chapter"},"uris":["http://www.mendeley.com/documents/?uuid=838010a7-1b19-3b3c-9ab2-743ce67537d2"]}],"mendeley":{"formattedCitation":"[2]","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Pr="00E37853">
        <w:rPr>
          <w:rFonts w:ascii="Times New Roman" w:hAnsi="Times New Roman" w:cs="Times New Roman"/>
          <w:noProof/>
        </w:rPr>
        <w:t>[2]</w:t>
      </w:r>
      <w:r>
        <w:rPr>
          <w:rFonts w:ascii="Times New Roman" w:hAnsi="Times New Roman" w:cs="Times New Roman"/>
        </w:rPr>
        <w:fldChar w:fldCharType="end"/>
      </w:r>
      <w:r w:rsidRPr="00AC45DB">
        <w:rPr>
          <w:rFonts w:ascii="Times New Roman" w:hAnsi="Times New Roman" w:cs="Times New Roman"/>
        </w:rPr>
        <w:t>. Thus, perceiving</w:t>
      </w:r>
      <w:r>
        <w:rPr>
          <w:rFonts w:ascii="Times New Roman" w:hAnsi="Times New Roman" w:cs="Times New Roman"/>
        </w:rPr>
        <w:t xml:space="preserve"> </w:t>
      </w:r>
      <w:r w:rsidRPr="00AC45DB">
        <w:rPr>
          <w:rFonts w:ascii="Times New Roman" w:hAnsi="Times New Roman" w:cs="Times New Roman"/>
        </w:rPr>
        <w:t xml:space="preserve">how </w:t>
      </w:r>
      <w:r>
        <w:rPr>
          <w:rFonts w:ascii="Times New Roman" w:hAnsi="Times New Roman" w:cs="Times New Roman"/>
        </w:rPr>
        <w:t>climate change</w:t>
      </w:r>
      <w:r w:rsidRPr="00AC45DB">
        <w:rPr>
          <w:rFonts w:ascii="Times New Roman" w:hAnsi="Times New Roman" w:cs="Times New Roman"/>
        </w:rPr>
        <w:t xml:space="preserve"> is already a</w:t>
      </w:r>
      <w:r>
        <w:rPr>
          <w:rFonts w:ascii="Times New Roman" w:hAnsi="Times New Roman" w:cs="Times New Roman"/>
        </w:rPr>
        <w:t>ff</w:t>
      </w:r>
      <w:r w:rsidRPr="00AC45DB">
        <w:rPr>
          <w:rFonts w:ascii="Times New Roman" w:hAnsi="Times New Roman" w:cs="Times New Roman"/>
        </w:rPr>
        <w:t xml:space="preserve">ecting agriculture may reduce </w:t>
      </w:r>
      <w:r>
        <w:rPr>
          <w:rFonts w:ascii="Times New Roman" w:hAnsi="Times New Roman" w:cs="Times New Roman"/>
        </w:rPr>
        <w:t>its</w:t>
      </w:r>
      <w:r w:rsidRPr="00AC45DB">
        <w:rPr>
          <w:rFonts w:ascii="Times New Roman" w:hAnsi="Times New Roman" w:cs="Times New Roman"/>
        </w:rPr>
        <w:t xml:space="preserve"> psychological distance. </w:t>
      </w:r>
      <w:r w:rsidR="00F32254">
        <w:rPr>
          <w:rFonts w:ascii="Times New Roman" w:hAnsi="Times New Roman" w:cs="Times New Roman"/>
        </w:rPr>
        <w:t>Our results suggest that for Africans</w:t>
      </w:r>
      <w:r>
        <w:rPr>
          <w:rFonts w:ascii="Times New Roman" w:hAnsi="Times New Roman" w:cs="Times New Roman"/>
        </w:rPr>
        <w:t xml:space="preserve"> climate change </w:t>
      </w:r>
      <w:r w:rsidRPr="00AC45DB">
        <w:rPr>
          <w:rFonts w:ascii="Times New Roman" w:hAnsi="Times New Roman" w:cs="Times New Roman"/>
        </w:rPr>
        <w:t>is not a</w:t>
      </w:r>
      <w:r>
        <w:rPr>
          <w:rFonts w:ascii="Times New Roman" w:hAnsi="Times New Roman" w:cs="Times New Roman"/>
        </w:rPr>
        <w:t xml:space="preserve"> </w:t>
      </w:r>
      <w:r w:rsidRPr="00AC45DB">
        <w:rPr>
          <w:rFonts w:ascii="Times New Roman" w:hAnsi="Times New Roman" w:cs="Times New Roman"/>
        </w:rPr>
        <w:t xml:space="preserve">problem for </w:t>
      </w:r>
      <w:r>
        <w:rPr>
          <w:rFonts w:ascii="Times New Roman" w:hAnsi="Times New Roman" w:cs="Times New Roman"/>
          <w:i/>
          <w:iCs/>
        </w:rPr>
        <w:t>others</w:t>
      </w:r>
      <w:r w:rsidRPr="00AC45DB">
        <w:rPr>
          <w:rFonts w:ascii="Times New Roman" w:hAnsi="Times New Roman" w:cs="Times New Roman"/>
        </w:rPr>
        <w:t xml:space="preserve"> </w:t>
      </w:r>
      <w:r w:rsidR="00F32254">
        <w:rPr>
          <w:rFonts w:ascii="Times New Roman" w:hAnsi="Times New Roman" w:cs="Times New Roman"/>
        </w:rPr>
        <w:t>across</w:t>
      </w:r>
      <w:r w:rsidRPr="00AC45DB">
        <w:rPr>
          <w:rFonts w:ascii="Times New Roman" w:hAnsi="Times New Roman" w:cs="Times New Roman"/>
        </w:rPr>
        <w:t xml:space="preserve"> space and time,</w:t>
      </w:r>
      <w:r>
        <w:rPr>
          <w:rFonts w:ascii="Times New Roman" w:hAnsi="Times New Roman" w:cs="Times New Roman"/>
        </w:rPr>
        <w:t xml:space="preserve"> but</w:t>
      </w:r>
      <w:r w:rsidRPr="00AC45DB">
        <w:rPr>
          <w:rFonts w:ascii="Times New Roman" w:hAnsi="Times New Roman" w:cs="Times New Roman"/>
        </w:rPr>
        <w:t xml:space="preserve"> </w:t>
      </w:r>
      <w:r w:rsidR="00F32254">
        <w:rPr>
          <w:rFonts w:ascii="Times New Roman" w:hAnsi="Times New Roman" w:cs="Times New Roman"/>
        </w:rPr>
        <w:t>rather a phenomenon that is</w:t>
      </w:r>
      <w:r w:rsidRPr="00AC45DB">
        <w:rPr>
          <w:rFonts w:ascii="Times New Roman" w:hAnsi="Times New Roman" w:cs="Times New Roman"/>
        </w:rPr>
        <w:t xml:space="preserve"> happening </w:t>
      </w:r>
      <w:r w:rsidRPr="008A6A02">
        <w:rPr>
          <w:rFonts w:ascii="Times New Roman" w:hAnsi="Times New Roman" w:cs="Times New Roman"/>
          <w:i/>
          <w:iCs/>
        </w:rPr>
        <w:t xml:space="preserve">here </w:t>
      </w:r>
      <w:r w:rsidRPr="00C95741">
        <w:rPr>
          <w:rFonts w:ascii="Times New Roman" w:hAnsi="Times New Roman" w:cs="Times New Roman"/>
        </w:rPr>
        <w:t>and</w:t>
      </w:r>
      <w:r w:rsidRPr="008A6A02">
        <w:rPr>
          <w:rFonts w:ascii="Times New Roman" w:hAnsi="Times New Roman" w:cs="Times New Roman"/>
          <w:i/>
          <w:iCs/>
        </w:rPr>
        <w:t xml:space="preserve"> now</w:t>
      </w:r>
      <w:r>
        <w:rPr>
          <w:rFonts w:ascii="Times New Roman" w:hAnsi="Times New Roman" w:cs="Times New Roman"/>
        </w:rPr>
        <w:t xml:space="preserve"> </w:t>
      </w:r>
      <w:r w:rsidR="003765FA">
        <w:rPr>
          <w:rFonts w:ascii="Times New Roman" w:hAnsi="Times New Roman" w:cs="Times New Roman"/>
        </w:rPr>
        <w:t xml:space="preserve">and it is affecting </w:t>
      </w:r>
      <w:r w:rsidR="00F32254">
        <w:rPr>
          <w:rFonts w:ascii="Times New Roman" w:hAnsi="Times New Roman" w:cs="Times New Roman"/>
        </w:rPr>
        <w:t>personally</w:t>
      </w:r>
      <w:r w:rsidR="003765FA">
        <w:rPr>
          <w:rFonts w:ascii="Times New Roman" w:hAnsi="Times New Roman" w:cs="Times New Roman"/>
          <w:i/>
          <w:iCs/>
        </w:rPr>
        <w:t xml:space="preserve">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{"citationItems":[{"id":"ITEM-1","itemData":{"DOI":"10.1016/j.jenvman.2012.02.005","ISSN":"03014797","PMID":"22425874","abstract":"Climate variability is set to increase, characterised by extreme conditions in Africa. Southern Africa will likely get drier and experience more extreme weather conditions, particularly droughts and floods. However, while climate risks are acknowledged to be a serious threat to smallholder farmers' livelihoods, these risks do not exist in isolation, but rather, compound a multiplicity of stressors. It was important for this study to understand farmer perceptions regarding the role of climate risks within a complex and multifarious set of risks to farmers' livelihoods. This study used both qualitative and quantitative methods to investigate farmers' perceptions regarding threats to livelihoods in southern Zambia and south-western Zimbabwe. While farmers report changes in local climatic conditions consistent with climate variability, there is a problem in assigning contribution of climate variability and other factors to observed negative impacts on the agricultural and socio-economic system. Furthermore, while there is a multiplicity of stressors that confront farmers, climate variability remains the most critical and exacerbate livelihood insecurity for those farmers with higher levels of vulnerability to these stressors. © 2012 Elsevier Ltd.","author":[{"dropping-particle":"","family":"Mubaya","given":"Chipo Plaxedes","non-dropping-particle":"","parse-names":false,"suffix":""},{"dropping-particle":"","family":"Njuki","given":"Jemimah","non-dropping-particle":"","parse-names":false,"suffix":""},{"dropping-particle":"","family":"Mutsvangwa","given":"Eness Paidamoyo","non-dropping-particle":"","parse-names":false,"suffix":""},{"dropping-particle":"","family":"Mugabe","given":"Francis Temba","non-dropping-particle":"","parse-names":false,"suffix":""},{"dropping-particle":"","family":"Nanja","given":"Durton","non-dropping-particle":"","parse-names":false,"suffix":""}],"container-title":"Journal of Environmental Management","id":"ITEM-1","issued":{"date-parts":[["2012","7","15"]]},"page":"9-17","publisher":"Academic Press","title":"Climate variability and change or multiple stressors? Farmer perceptions regarding threats to livelihoods in Zimbabwe and Zambia","type":"article-journal","volume":"102"},"uris":["http://www.mendeley.com/documents/?uuid=87ccc735-3bd7-3e58-af96-42c491428c20"]}],"mendeley":{"formattedCitation":"[56]","plainTextFormattedCitation":"[56]","previouslyFormattedCitation":"[56]"},"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[56]</w:t>
      </w:r>
      <w:r>
        <w:rPr>
          <w:rFonts w:ascii="Times New Roman" w:hAnsi="Times New Roman" w:cs="Times New Roman"/>
        </w:rPr>
        <w:fldChar w:fldCharType="end"/>
      </w:r>
      <w:r w:rsidRPr="00AC45DB">
        <w:rPr>
          <w:rFonts w:ascii="Times New Roman" w:hAnsi="Times New Roman" w:cs="Times New Roman"/>
        </w:rPr>
        <w:t xml:space="preserve">. </w:t>
      </w:r>
      <w:del w:id="34" w:author="Autor">
        <w:r w:rsidDel="00987749">
          <w:rPr>
            <w:rFonts w:ascii="Times New Roman" w:hAnsi="Times New Roman" w:cs="Times New Roman"/>
          </w:rPr>
          <w:delText xml:space="preserve">However, this finding also poses a challenge. Climate change has uneven impacts, and agriculture in some regions may benefit from changes in local climate </w:delText>
        </w:r>
        <w:r w:rsidDel="00987749">
          <w:rPr>
            <w:rFonts w:ascii="Times New Roman" w:hAnsi="Times New Roman" w:cs="Times New Roman"/>
          </w:rPr>
          <w:fldChar w:fldCharType="begin" w:fldLock="1"/>
        </w:r>
        <w:r w:rsidDel="00987749">
          <w:rPr>
            <w:rFonts w:ascii="Times New Roman" w:hAnsi="Times New Roman" w:cs="Times New Roman"/>
          </w:rPr>
          <w:delInstrText>ADDIN CSL_CITATION {"citationItems":[{"id":"ITEM-1","itemData":{"author":[{"dropping-particle":"","family":"Niang","given":"I.","non-dropping-particle":"","parse-names":false,"suffix":""},{"dropping-particle":"","family":"Ruppel","given":"O. C.","non-dropping-particle":"","parse-names":false,"suffix":""},{"dropping-particle":"","family":"Abdrabo","given":"M. A.","non-dropping-particle":"","parse-names":false,"suffix":""},{"dropping-particle":"","family":"Essel","given":"A.","non-dropping-particle":"","parse-names":false,"suffix":""},{"dropping-particle":"","family":"Lennard","given":"C","non-dropping-particle":"","parse-names":false,"suffix":""},{"dropping-particle":"","family":"Padgham","given":"J","non-dropping-particle":"","parse-names":false,"suffix":""},{"dropping-particle":"","family":"Urquhart","given":"P","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Africa","type":"chapter"},"uris":["http://www.mendeley.com/documents/?uuid=838010a7-1b19-3b3c-9ab2-743ce67537d2"]}],"mendeley":{"formattedCitation":"[2]","plainTextFormattedCitation":"[2]","previouslyFormattedCitation":"[2]"},"properties":{"noteIndex":0},"schema":"https://github.com/citation-style-language/schema/raw/master/csl-citation.json"}</w:delInstrText>
        </w:r>
        <w:r w:rsidDel="00987749">
          <w:rPr>
            <w:rFonts w:ascii="Times New Roman" w:hAnsi="Times New Roman" w:cs="Times New Roman"/>
          </w:rPr>
          <w:fldChar w:fldCharType="separate"/>
        </w:r>
        <w:r w:rsidRPr="00E37853" w:rsidDel="00987749">
          <w:rPr>
            <w:rFonts w:ascii="Times New Roman" w:hAnsi="Times New Roman" w:cs="Times New Roman"/>
            <w:noProof/>
          </w:rPr>
          <w:delText>[2]</w:delText>
        </w:r>
        <w:r w:rsidDel="00987749">
          <w:rPr>
            <w:rFonts w:ascii="Times New Roman" w:hAnsi="Times New Roman" w:cs="Times New Roman"/>
          </w:rPr>
          <w:fldChar w:fldCharType="end"/>
        </w:r>
        <w:r w:rsidDel="00987749">
          <w:rPr>
            <w:rFonts w:ascii="Times New Roman" w:hAnsi="Times New Roman" w:cs="Times New Roman"/>
          </w:rPr>
          <w:delText>. Those who perceive those improvements</w:delText>
        </w:r>
        <w:r w:rsidR="004B3182" w:rsidDel="00987749">
          <w:rPr>
            <w:rFonts w:ascii="Times New Roman" w:hAnsi="Times New Roman" w:cs="Times New Roman"/>
          </w:rPr>
          <w:delText xml:space="preserve"> in agricultural conditions</w:delText>
        </w:r>
        <w:r w:rsidDel="00987749">
          <w:rPr>
            <w:rFonts w:ascii="Times New Roman" w:hAnsi="Times New Roman" w:cs="Times New Roman"/>
          </w:rPr>
          <w:delText xml:space="preserve"> show less CCB</w:delText>
        </w:r>
        <w:r w:rsidR="003765FA" w:rsidDel="00987749">
          <w:rPr>
            <w:rFonts w:ascii="Times New Roman" w:hAnsi="Times New Roman" w:cs="Times New Roman"/>
          </w:rPr>
          <w:delText>s</w:delText>
        </w:r>
        <w:r w:rsidDel="00987749">
          <w:rPr>
            <w:rFonts w:ascii="Times New Roman" w:hAnsi="Times New Roman" w:cs="Times New Roman"/>
          </w:rPr>
          <w:delText xml:space="preserve">, making them less likely to support or take environmental action. </w:delText>
        </w:r>
      </w:del>
      <w:r w:rsidR="004B3182">
        <w:rPr>
          <w:rFonts w:ascii="Times New Roman" w:hAnsi="Times New Roman" w:cs="Times New Roman"/>
        </w:rPr>
        <w:t xml:space="preserve">This implies that policy makers </w:t>
      </w:r>
      <w:r>
        <w:rPr>
          <w:rFonts w:ascii="Times New Roman" w:hAnsi="Times New Roman" w:cs="Times New Roman"/>
        </w:rPr>
        <w:t xml:space="preserve">should </w:t>
      </w:r>
      <w:r w:rsidR="004B3182">
        <w:rPr>
          <w:rFonts w:ascii="Times New Roman" w:hAnsi="Times New Roman" w:cs="Times New Roman"/>
        </w:rPr>
        <w:t xml:space="preserve">further </w:t>
      </w:r>
      <w:r>
        <w:rPr>
          <w:rFonts w:ascii="Times New Roman" w:hAnsi="Times New Roman" w:cs="Times New Roman"/>
        </w:rPr>
        <w:t>highlight the global nature of climate change and its overall negative impacts on agriculture</w:t>
      </w:r>
      <w:r w:rsidR="00E12FB3">
        <w:rPr>
          <w:rFonts w:ascii="Times New Roman" w:hAnsi="Times New Roman" w:cs="Times New Roman"/>
        </w:rPr>
        <w:t xml:space="preserve"> </w:t>
      </w:r>
      <w:r w:rsidRPr="00AC45DB">
        <w:rPr>
          <w:rFonts w:ascii="Times New Roman" w:hAnsi="Times New Roman" w:cs="Times New Roman"/>
        </w:rPr>
        <w:t>to raise CC</w:t>
      </w:r>
      <w:r>
        <w:rPr>
          <w:rFonts w:ascii="Times New Roman" w:hAnsi="Times New Roman" w:cs="Times New Roman"/>
        </w:rPr>
        <w:t>B</w:t>
      </w:r>
      <w:r w:rsidR="003765FA">
        <w:rPr>
          <w:rFonts w:ascii="Times New Roman" w:hAnsi="Times New Roman" w:cs="Times New Roman"/>
        </w:rPr>
        <w:t>s</w:t>
      </w:r>
      <w:r w:rsidR="00E12FB3">
        <w:rPr>
          <w:rFonts w:ascii="Times New Roman" w:hAnsi="Times New Roman" w:cs="Times New Roman"/>
        </w:rPr>
        <w:t xml:space="preserve">, </w:t>
      </w:r>
      <w:r w:rsidRPr="00AC45DB">
        <w:rPr>
          <w:rFonts w:ascii="Times New Roman" w:hAnsi="Times New Roman" w:cs="Times New Roman"/>
        </w:rPr>
        <w:t>impulse individual adaptation</w:t>
      </w:r>
      <w:r w:rsidR="00E12FB3">
        <w:rPr>
          <w:rFonts w:ascii="Times New Roman" w:hAnsi="Times New Roman" w:cs="Times New Roman"/>
        </w:rPr>
        <w:t>,</w:t>
      </w:r>
      <w:r w:rsidRPr="00AC45DB">
        <w:rPr>
          <w:rFonts w:ascii="Times New Roman" w:hAnsi="Times New Roman" w:cs="Times New Roman"/>
        </w:rPr>
        <w:t xml:space="preserve"> and mobilise</w:t>
      </w:r>
      <w:r>
        <w:rPr>
          <w:rFonts w:ascii="Times New Roman" w:hAnsi="Times New Roman" w:cs="Times New Roman"/>
        </w:rPr>
        <w:t xml:space="preserve"> public support. </w:t>
      </w:r>
    </w:p>
    <w:p w14:paraId="7E5F134A" w14:textId="77777777" w:rsidR="00790EB6" w:rsidRPr="00661E32" w:rsidRDefault="00790EB6" w:rsidP="00790EB6">
      <w:pPr>
        <w:spacing w:line="480" w:lineRule="auto"/>
        <w:jc w:val="both"/>
        <w:rPr>
          <w:rFonts w:ascii="Times New Roman" w:hAnsi="Times New Roman" w:cs="Times New Roman"/>
        </w:rPr>
      </w:pPr>
    </w:p>
    <w:p w14:paraId="20740C06" w14:textId="5BA6B0BA" w:rsidR="00790EB6" w:rsidRDefault="00790EB6" w:rsidP="00790EB6">
      <w:pPr>
        <w:spacing w:line="480" w:lineRule="auto"/>
        <w:jc w:val="both"/>
        <w:rPr>
          <w:rFonts w:ascii="Times New Roman" w:hAnsi="Times New Roman" w:cs="Times New Roman"/>
        </w:rPr>
      </w:pPr>
      <w:r w:rsidRPr="00661E32">
        <w:rPr>
          <w:rFonts w:ascii="Times New Roman" w:hAnsi="Times New Roman" w:cs="Times New Roman"/>
        </w:rPr>
        <w:t>Second, attributing climate change to human activity increases risk perception, support for mitigation, and self-efficacy</w:t>
      </w:r>
      <w:r w:rsidR="00256323" w:rsidRPr="00661E32">
        <w:rPr>
          <w:rFonts w:ascii="Times New Roman" w:hAnsi="Times New Roman" w:cs="Times New Roman"/>
        </w:rPr>
        <w:t xml:space="preserve"> </w:t>
      </w:r>
      <w:r w:rsidR="002D38EA" w:rsidRPr="00661E32">
        <w:rPr>
          <w:rFonts w:ascii="Times New Roman" w:hAnsi="Times New Roman" w:cs="Times New Roman"/>
        </w:rPr>
        <w:t>(</w:t>
      </w:r>
      <w:r w:rsidR="007C5231" w:rsidRPr="00661E32">
        <w:rPr>
          <w:rFonts w:ascii="Times New Roman" w:hAnsi="Times New Roman" w:cs="Times New Roman"/>
        </w:rPr>
        <w:t>Fig</w:t>
      </w:r>
      <w:r w:rsidR="003E5D48" w:rsidRPr="00661E32">
        <w:rPr>
          <w:rFonts w:ascii="Times New Roman" w:hAnsi="Times New Roman" w:cs="Times New Roman"/>
        </w:rPr>
        <w:t xml:space="preserve">s 1 and </w:t>
      </w:r>
      <w:r w:rsidR="007C5231" w:rsidRPr="00661E32">
        <w:rPr>
          <w:rFonts w:ascii="Times New Roman" w:hAnsi="Times New Roman" w:cs="Times New Roman"/>
        </w:rPr>
        <w:t>2</w:t>
      </w:r>
      <w:r w:rsidR="002D38EA" w:rsidRPr="00661E32">
        <w:rPr>
          <w:rFonts w:ascii="Times New Roman" w:hAnsi="Times New Roman" w:cs="Times New Roman"/>
        </w:rPr>
        <w:t>)</w:t>
      </w:r>
      <w:r w:rsidRPr="00661E32">
        <w:rPr>
          <w:rFonts w:ascii="Times New Roman" w:hAnsi="Times New Roman" w:cs="Times New Roman"/>
        </w:rPr>
        <w:t>. If climate change</w:t>
      </w:r>
      <w:r>
        <w:rPr>
          <w:rFonts w:ascii="Times New Roman" w:hAnsi="Times New Roman" w:cs="Times New Roman"/>
        </w:rPr>
        <w:t xml:space="preserve"> is </w:t>
      </w:r>
      <w:r w:rsidRPr="00256323">
        <w:rPr>
          <w:rFonts w:ascii="Times New Roman" w:hAnsi="Times New Roman" w:cs="Times New Roman"/>
        </w:rPr>
        <w:t>unnatural</w:t>
      </w:r>
      <w:r>
        <w:rPr>
          <w:rFonts w:ascii="Times New Roman" w:hAnsi="Times New Roman" w:cs="Times New Roman"/>
        </w:rPr>
        <w:t xml:space="preserve">, it is </w:t>
      </w:r>
      <w:r w:rsidRPr="00256323">
        <w:rPr>
          <w:rFonts w:ascii="Times New Roman" w:hAnsi="Times New Roman" w:cs="Times New Roman"/>
        </w:rPr>
        <w:t>extraordinary</w:t>
      </w:r>
      <w:r>
        <w:rPr>
          <w:rFonts w:ascii="Times New Roman" w:hAnsi="Times New Roman" w:cs="Times New Roman"/>
        </w:rPr>
        <w:t xml:space="preserve"> and thus riskier</w:t>
      </w:r>
      <w:r w:rsidR="003765FA">
        <w:rPr>
          <w:rFonts w:ascii="Times New Roman" w:hAnsi="Times New Roman" w:cs="Times New Roman"/>
        </w:rPr>
        <w:t xml:space="preserve">. </w:t>
      </w:r>
      <w:r w:rsidR="00661E32">
        <w:rPr>
          <w:rFonts w:ascii="Times New Roman" w:hAnsi="Times New Roman" w:cs="Times New Roman"/>
        </w:rPr>
        <w:t>Also, i</w:t>
      </w:r>
      <w:r w:rsidR="003765FA">
        <w:rPr>
          <w:rFonts w:ascii="Times New Roman" w:hAnsi="Times New Roman" w:cs="Times New Roman"/>
        </w:rPr>
        <w:t xml:space="preserve">f climate change is </w:t>
      </w:r>
      <w:r w:rsidR="002D38EA">
        <w:rPr>
          <w:rFonts w:ascii="Times New Roman" w:hAnsi="Times New Roman" w:cs="Times New Roman"/>
        </w:rPr>
        <w:t>human induced</w:t>
      </w:r>
      <w:r w:rsidR="003765FA">
        <w:rPr>
          <w:rFonts w:ascii="Times New Roman" w:hAnsi="Times New Roman" w:cs="Times New Roman"/>
        </w:rPr>
        <w:t>, its impacts can also be mitigated by human action</w:t>
      </w:r>
      <w:r>
        <w:rPr>
          <w:rFonts w:ascii="Times New Roman" w:hAnsi="Times New Roman" w:cs="Times New Roman"/>
        </w:rPr>
        <w:t>. Besides, believing it is human</w:t>
      </w:r>
      <w:r w:rsidR="00256323">
        <w:rPr>
          <w:rFonts w:ascii="Times New Roman" w:hAnsi="Times New Roman" w:cs="Times New Roman"/>
        </w:rPr>
        <w:t xml:space="preserve"> </w:t>
      </w:r>
      <w:r w:rsidR="00F86F5B">
        <w:rPr>
          <w:rFonts w:ascii="Times New Roman" w:hAnsi="Times New Roman" w:cs="Times New Roman"/>
        </w:rPr>
        <w:t>caused</w:t>
      </w:r>
      <w:r>
        <w:rPr>
          <w:rFonts w:ascii="Times New Roman" w:hAnsi="Times New Roman" w:cs="Times New Roman"/>
        </w:rPr>
        <w:t xml:space="preserve"> can increase personal responsibility and, therefore, induce corrective responses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{"citationItems":[{"id":"ITEM-1","itemData":{"DOI":"10.1038/nclimate1378","ISSN":"1758678X","abstract":"Converging evidence from the behavioural and brain sciences suggests that the human moral judgement system is not well equipped to identify climate change-a complex, large-scale and unintentionally caused phenomenon-as an important moral imperative. As climate change fails to generate strong moral intuitions, it does not motivate an urgent need for action in the way that other moral imperatives do. We review six reasons why climate change poses significant challenges to our moral judgement system and describe six strategies that communicators might use to confront these challenges. Enhancing moral intuitions about climate change may motivate greater support for ameliorative actions and policies. © 2012 Macmillan Publishers Limited. All rights reserved.","author":[{"dropping-particle":"","family":"Markowitz","given":"Ezra M.","non-dropping-particle":"","parse-names":false,"suffix":""},{"dropping-particle":"","family":"Shariff","given":"Azim F.","non-dropping-particle":"","parse-names":false,"suffix":""}],"container-title":"Nature Climate Change","id":"ITEM-1","issue":"4","issued":{"date-parts":[["2012","4","28"]]},"page":"243-247","publisher":"Nature Publishing Group","title":"Climate change and moral judgement","type":"article-journal","volume":"2"},"uris":["http://www.mendeley.com/documents/?uuid=707a4555-5829-3b45-b252-0d2e25856a90"]},{"id":"ITEM-2","itemData":{"DOI":"10.1016/j.ecolecon.2019.106530","ISSN":"09218009","abstract":"We study at the individual level the connection between actions to reduce energy consumption and beliefs about the personal responsibility for climate change mitigation. Also examined is the role of human values and differences between countries in shaping beliefs and actions. Using data from 23 (mostly) European countries, we find large heterogeneity in both beliefs and actions, with wealthy countries more likely to be concerned about the environment. Personal responsibility and efforts to save energy are positively but weakly related. Regarding human values, self-transcendence and openness are positively associated with responsibility, while self-enhancement and conservation are negatively correlated. Values are less connected to energy saving, with a relationship that is positive with conservation and negative with self-enhancement.","author":[{"dropping-particle":"","family":"Boto-García","given":"David","non-dropping-particle":"","parse-names":false,"suffix":""},{"dropping-particle":"","family":"Bucciol","given":"Alessandro","non-dropping-particle":"","parse-names":false,"suffix":""}],"container-title":"Ecological Economics","id":"ITEM-2","issued":{"date-parts":[["2020","3","1"]]},"page":"106530","publisher":"Elsevier B.V.","title":"Climate change: Personal responsibility and energy saving","type":"article-journal","volume":"169"},"uris":["http://www.mendeley.com/documents/?uuid=6d609d88-8bec-3d07-948a-1e5a296e90a0"]},{"id":"ITEM-3","itemData":{"DOI":"10.1038/s41558-018-0371-y","ISSN":"17586798","abstract":"Adaptation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Change","id":"ITEM-3","issue":"2","issued":{"date-parts":[["2019","2","1"]]},"page":"158-163","publisher":"Nature Publishing Group","title":"Meta-analyses of factors motivating climate change adaptation behaviour","type":"article-journal","volume":"9"},"uris":["http://www.mendeley.com/documents/?uuid=aa3daea6-e39c-38b8-b993-c9257f614f29"]}],"mendeley":{"formattedCitation":"[5,57,58]","plainTextFormattedCitation":"[5,57,58]","previouslyFormattedCitation":"[5,57,58]"},"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[5,57,58]</w:t>
      </w:r>
      <w:r>
        <w:rPr>
          <w:rFonts w:ascii="Times New Roman" w:hAnsi="Times New Roman" w:cs="Times New Roman"/>
        </w:rPr>
        <w:fldChar w:fldCharType="end"/>
      </w:r>
      <w:r>
        <w:rPr>
          <w:rFonts w:ascii="Times New Roman" w:hAnsi="Times New Roman" w:cs="Times New Roman"/>
        </w:rPr>
        <w:t xml:space="preserve">. </w:t>
      </w:r>
      <w:r w:rsidRPr="00910E14">
        <w:rPr>
          <w:rFonts w:ascii="Times New Roman" w:hAnsi="Times New Roman" w:cs="Times New Roman"/>
        </w:rPr>
        <w:t>This points to the convenience of spreading and highlighting</w:t>
      </w:r>
      <w:r>
        <w:rPr>
          <w:rFonts w:ascii="Times New Roman" w:hAnsi="Times New Roman" w:cs="Times New Roman"/>
        </w:rPr>
        <w:t xml:space="preserve"> </w:t>
      </w:r>
      <w:r w:rsidRPr="00910E14">
        <w:rPr>
          <w:rFonts w:ascii="Times New Roman" w:hAnsi="Times New Roman" w:cs="Times New Roman"/>
        </w:rPr>
        <w:t xml:space="preserve">the human </w:t>
      </w:r>
      <w:r>
        <w:rPr>
          <w:rFonts w:ascii="Times New Roman" w:hAnsi="Times New Roman" w:cs="Times New Roman"/>
        </w:rPr>
        <w:t>origin</w:t>
      </w:r>
      <w:r w:rsidRPr="00910E14">
        <w:rPr>
          <w:rFonts w:ascii="Times New Roman" w:hAnsi="Times New Roman" w:cs="Times New Roman"/>
        </w:rPr>
        <w:t xml:space="preserve"> of </w:t>
      </w:r>
      <w:r>
        <w:rPr>
          <w:rFonts w:ascii="Times New Roman" w:hAnsi="Times New Roman" w:cs="Times New Roman"/>
        </w:rPr>
        <w:t>climate change</w:t>
      </w:r>
      <w:r w:rsidRPr="00910E14">
        <w:rPr>
          <w:rFonts w:ascii="Times New Roman" w:hAnsi="Times New Roman" w:cs="Times New Roman"/>
        </w:rPr>
        <w:t xml:space="preserve"> to </w:t>
      </w:r>
      <w:r>
        <w:rPr>
          <w:rFonts w:ascii="Times New Roman" w:hAnsi="Times New Roman" w:cs="Times New Roman"/>
        </w:rPr>
        <w:t>impulse</w:t>
      </w:r>
      <w:r w:rsidRPr="00910E14">
        <w:rPr>
          <w:rFonts w:ascii="Times New Roman" w:hAnsi="Times New Roman" w:cs="Times New Roman"/>
        </w:rPr>
        <w:t xml:space="preserve"> behavioural changes and mitigation strategies</w:t>
      </w:r>
      <w:r>
        <w:rPr>
          <w:rFonts w:ascii="Times New Roman" w:hAnsi="Times New Roman" w:cs="Times New Roman"/>
        </w:rPr>
        <w:t xml:space="preserve"> in Africa. </w:t>
      </w:r>
    </w:p>
    <w:p w14:paraId="1EFE0BB0" w14:textId="4CC3CF80" w:rsidR="00790EB6" w:rsidRDefault="00790EB6" w:rsidP="00790EB6">
      <w:pPr>
        <w:spacing w:line="480" w:lineRule="auto"/>
        <w:jc w:val="both"/>
        <w:rPr>
          <w:rFonts w:ascii="Times New Roman" w:hAnsi="Times New Roman" w:cs="Times New Roman"/>
        </w:rPr>
      </w:pPr>
    </w:p>
    <w:p w14:paraId="0EFC4BC0" w14:textId="53F803C8" w:rsidR="007C5231" w:rsidRDefault="00B11266" w:rsidP="00790EB6">
      <w:pPr>
        <w:spacing w:line="480" w:lineRule="auto"/>
        <w:jc w:val="both"/>
        <w:rPr>
          <w:rFonts w:ascii="Times New Roman" w:hAnsi="Times New Roman" w:cs="Times New Roman"/>
        </w:rPr>
      </w:pPr>
      <w:r>
        <w:rPr>
          <w:noProof/>
        </w:rPr>
        <w:t>[FIG 2]</w:t>
      </w:r>
    </w:p>
    <w:p w14:paraId="7B1A8412" w14:textId="06BB7F03" w:rsidR="007C5231" w:rsidRDefault="007C5231" w:rsidP="007C5231">
      <w:pPr>
        <w:spacing w:line="480" w:lineRule="auto"/>
        <w:jc w:val="both"/>
        <w:rPr>
          <w:rFonts w:ascii="Times New Roman" w:hAnsi="Times New Roman" w:cs="Times New Roman"/>
          <w:b/>
          <w:bCs/>
          <w:sz w:val="20"/>
          <w:szCs w:val="20"/>
        </w:rPr>
      </w:pPr>
      <w:r w:rsidRPr="000D21F8">
        <w:rPr>
          <w:rFonts w:ascii="Times New Roman" w:hAnsi="Times New Roman" w:cs="Times New Roman"/>
          <w:b/>
          <w:bCs/>
          <w:sz w:val="20"/>
          <w:szCs w:val="20"/>
        </w:rPr>
        <w:t xml:space="preserve">Fig </w:t>
      </w:r>
      <w:r w:rsidR="003E5D48">
        <w:rPr>
          <w:rFonts w:ascii="Times New Roman" w:hAnsi="Times New Roman" w:cs="Times New Roman"/>
          <w:b/>
          <w:bCs/>
          <w:sz w:val="20"/>
          <w:szCs w:val="20"/>
        </w:rPr>
        <w:t>2</w:t>
      </w:r>
      <w:r w:rsidRPr="000D21F8">
        <w:rPr>
          <w:rFonts w:ascii="Times New Roman" w:hAnsi="Times New Roman" w:cs="Times New Roman"/>
          <w:b/>
          <w:bCs/>
          <w:sz w:val="20"/>
          <w:szCs w:val="20"/>
        </w:rPr>
        <w:t xml:space="preserve">. Key predictors of </w:t>
      </w:r>
      <w:r>
        <w:rPr>
          <w:rFonts w:ascii="Times New Roman" w:hAnsi="Times New Roman" w:cs="Times New Roman"/>
          <w:b/>
          <w:bCs/>
          <w:sz w:val="20"/>
          <w:szCs w:val="20"/>
        </w:rPr>
        <w:t>need to stop climate change and self-efficacy</w:t>
      </w:r>
      <w:r w:rsidRPr="000D21F8">
        <w:rPr>
          <w:rFonts w:ascii="Times New Roman" w:hAnsi="Times New Roman" w:cs="Times New Roman"/>
          <w:b/>
          <w:bCs/>
          <w:sz w:val="20"/>
          <w:szCs w:val="20"/>
        </w:rPr>
        <w:t xml:space="preserve">. </w:t>
      </w:r>
    </w:p>
    <w:p w14:paraId="58C38EA6" w14:textId="3E46B186" w:rsidR="007C5231" w:rsidRDefault="007C5231" w:rsidP="007C5231">
      <w:pPr>
        <w:spacing w:line="480" w:lineRule="auto"/>
        <w:jc w:val="both"/>
        <w:rPr>
          <w:rFonts w:ascii="Times New Roman" w:hAnsi="Times New Roman" w:cs="Times New Roman"/>
          <w:sz w:val="20"/>
          <w:szCs w:val="20"/>
        </w:rPr>
      </w:pPr>
      <w:r>
        <w:rPr>
          <w:rFonts w:ascii="Times New Roman" w:hAnsi="Times New Roman" w:cs="Times New Roman"/>
          <w:sz w:val="20"/>
          <w:szCs w:val="20"/>
        </w:rPr>
        <w:lastRenderedPageBreak/>
        <w:t>Top 15 predictors of need to stop climate change (A)</w:t>
      </w:r>
      <w:ins w:id="35" w:author="Autor">
        <w:r w:rsidR="00395F93">
          <w:rPr>
            <w:rFonts w:ascii="Times New Roman" w:hAnsi="Times New Roman" w:cs="Times New Roman"/>
            <w:sz w:val="20"/>
            <w:szCs w:val="20"/>
          </w:rPr>
          <w:t xml:space="preserve"> (79.5% prediction accuracy)</w:t>
        </w:r>
      </w:ins>
      <w:r>
        <w:rPr>
          <w:rFonts w:ascii="Times New Roman" w:hAnsi="Times New Roman" w:cs="Times New Roman"/>
          <w:sz w:val="20"/>
          <w:szCs w:val="20"/>
        </w:rPr>
        <w:t xml:space="preserve"> and self-efficacy (C)</w:t>
      </w:r>
      <w:ins w:id="36" w:author="Autor">
        <w:r w:rsidR="00395F93">
          <w:rPr>
            <w:rFonts w:ascii="Times New Roman" w:hAnsi="Times New Roman" w:cs="Times New Roman"/>
            <w:sz w:val="20"/>
            <w:szCs w:val="20"/>
          </w:rPr>
          <w:t xml:space="preserve"> (74.1% prediction accuracy)</w:t>
        </w:r>
      </w:ins>
      <w:r>
        <w:rPr>
          <w:rFonts w:ascii="Times New Roman" w:hAnsi="Times New Roman" w:cs="Times New Roman"/>
          <w:sz w:val="20"/>
          <w:szCs w:val="20"/>
        </w:rPr>
        <w:t>. (B) Partial dependence plot (PDP) of mean temperature anomalies (</w:t>
      </w:r>
      <w:r>
        <w:rPr>
          <w:rFonts w:ascii="Times New Roman" w:hAnsi="Times New Roman" w:cs="Times New Roman"/>
          <w:i/>
          <w:iCs/>
          <w:sz w:val="20"/>
          <w:szCs w:val="20"/>
        </w:rPr>
        <w:t xml:space="preserve">temp.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w:t>
      </w:r>
      <w:r w:rsidRPr="000120CE">
        <w:rPr>
          <w:rFonts w:ascii="Times New Roman" w:hAnsi="Times New Roman" w:cs="Times New Roman"/>
          <w:sz w:val="20"/>
          <w:szCs w:val="20"/>
        </w:rPr>
        <w:t xml:space="preserve"> </w:t>
      </w:r>
      <w:r>
        <w:rPr>
          <w:rFonts w:ascii="Times New Roman" w:hAnsi="Times New Roman" w:cs="Times New Roman"/>
          <w:sz w:val="20"/>
          <w:szCs w:val="20"/>
        </w:rPr>
        <w:t>belief in human causation (</w:t>
      </w:r>
      <w:r>
        <w:rPr>
          <w:rFonts w:ascii="Times New Roman" w:hAnsi="Times New Roman" w:cs="Times New Roman"/>
          <w:i/>
          <w:iCs/>
          <w:sz w:val="20"/>
          <w:szCs w:val="20"/>
        </w:rPr>
        <w:t>CC human cause</w:t>
      </w:r>
      <w:r>
        <w:rPr>
          <w:rFonts w:ascii="Times New Roman" w:hAnsi="Times New Roman" w:cs="Times New Roman"/>
          <w:sz w:val="20"/>
          <w:szCs w:val="20"/>
        </w:rPr>
        <w:t>), perceived worsening of agricultural conditions (</w:t>
      </w:r>
      <w:r>
        <w:rPr>
          <w:rFonts w:ascii="Times New Roman" w:hAnsi="Times New Roman" w:cs="Times New Roman"/>
          <w:i/>
          <w:iCs/>
          <w:sz w:val="20"/>
          <w:szCs w:val="20"/>
        </w:rPr>
        <w:t>agric. cond.</w:t>
      </w:r>
      <w:r>
        <w:rPr>
          <w:rFonts w:ascii="Times New Roman" w:hAnsi="Times New Roman" w:cs="Times New Roman"/>
          <w:sz w:val="20"/>
          <w:szCs w:val="20"/>
        </w:rPr>
        <w:t>), and perceived risk from climate change (</w:t>
      </w:r>
      <w:r>
        <w:rPr>
          <w:rFonts w:ascii="Times New Roman" w:hAnsi="Times New Roman" w:cs="Times New Roman"/>
          <w:i/>
          <w:iCs/>
          <w:sz w:val="20"/>
          <w:szCs w:val="20"/>
        </w:rPr>
        <w:t xml:space="preserve">CC risk </w:t>
      </w:r>
      <w:proofErr w:type="spellStart"/>
      <w:r>
        <w:rPr>
          <w:rFonts w:ascii="Times New Roman" w:hAnsi="Times New Roman" w:cs="Times New Roman"/>
          <w:i/>
          <w:iCs/>
          <w:sz w:val="20"/>
          <w:szCs w:val="20"/>
        </w:rPr>
        <w:t>percep</w:t>
      </w:r>
      <w:proofErr w:type="spellEnd"/>
      <w:r>
        <w:rPr>
          <w:rFonts w:ascii="Times New Roman" w:hAnsi="Times New Roman" w:cs="Times New Roman"/>
          <w:i/>
          <w:iCs/>
          <w:sz w:val="20"/>
          <w:szCs w:val="20"/>
        </w:rPr>
        <w:t>.</w:t>
      </w:r>
      <w:r>
        <w:rPr>
          <w:rFonts w:ascii="Times New Roman" w:hAnsi="Times New Roman" w:cs="Times New Roman"/>
          <w:sz w:val="20"/>
          <w:szCs w:val="20"/>
        </w:rPr>
        <w:t xml:space="preserve">) over need to stop climate change. (D) Partial dependence plot </w:t>
      </w:r>
      <w:r w:rsidRPr="000120CE">
        <w:rPr>
          <w:rFonts w:ascii="Times New Roman" w:hAnsi="Times New Roman" w:cs="Times New Roman"/>
          <w:sz w:val="20"/>
          <w:szCs w:val="20"/>
        </w:rPr>
        <w:t>of</w:t>
      </w:r>
      <w:r>
        <w:rPr>
          <w:rFonts w:ascii="Times New Roman" w:hAnsi="Times New Roman" w:cs="Times New Roman"/>
          <w:sz w:val="20"/>
          <w:szCs w:val="20"/>
        </w:rPr>
        <w:t xml:space="preserve"> mean temperature anomalies (</w:t>
      </w:r>
      <w:r>
        <w:rPr>
          <w:rFonts w:ascii="Times New Roman" w:hAnsi="Times New Roman" w:cs="Times New Roman"/>
          <w:i/>
          <w:iCs/>
          <w:sz w:val="20"/>
          <w:szCs w:val="20"/>
        </w:rPr>
        <w:t xml:space="preserve">temp.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w:t>
      </w:r>
      <w:r w:rsidRPr="000120CE">
        <w:rPr>
          <w:rFonts w:ascii="Times New Roman" w:hAnsi="Times New Roman" w:cs="Times New Roman"/>
          <w:sz w:val="20"/>
          <w:szCs w:val="20"/>
        </w:rPr>
        <w:t xml:space="preserve"> </w:t>
      </w:r>
      <w:r>
        <w:rPr>
          <w:rFonts w:ascii="Times New Roman" w:hAnsi="Times New Roman" w:cs="Times New Roman"/>
          <w:sz w:val="20"/>
          <w:szCs w:val="20"/>
        </w:rPr>
        <w:t>belief in human causation (</w:t>
      </w:r>
      <w:r>
        <w:rPr>
          <w:rFonts w:ascii="Times New Roman" w:hAnsi="Times New Roman" w:cs="Times New Roman"/>
          <w:i/>
          <w:iCs/>
          <w:sz w:val="20"/>
          <w:szCs w:val="20"/>
        </w:rPr>
        <w:t>CC human cause</w:t>
      </w:r>
      <w:r>
        <w:rPr>
          <w:rFonts w:ascii="Times New Roman" w:hAnsi="Times New Roman" w:cs="Times New Roman"/>
          <w:sz w:val="20"/>
          <w:szCs w:val="20"/>
        </w:rPr>
        <w:t>), perceived risk from climate change (</w:t>
      </w:r>
      <w:r>
        <w:rPr>
          <w:rFonts w:ascii="Times New Roman" w:hAnsi="Times New Roman" w:cs="Times New Roman"/>
          <w:i/>
          <w:iCs/>
          <w:sz w:val="20"/>
          <w:szCs w:val="20"/>
        </w:rPr>
        <w:t xml:space="preserve">CC risk </w:t>
      </w:r>
      <w:proofErr w:type="spellStart"/>
      <w:r>
        <w:rPr>
          <w:rFonts w:ascii="Times New Roman" w:hAnsi="Times New Roman" w:cs="Times New Roman"/>
          <w:i/>
          <w:iCs/>
          <w:sz w:val="20"/>
          <w:szCs w:val="20"/>
        </w:rPr>
        <w:t>percep</w:t>
      </w:r>
      <w:proofErr w:type="spellEnd"/>
      <w:r>
        <w:rPr>
          <w:rFonts w:ascii="Times New Roman" w:hAnsi="Times New Roman" w:cs="Times New Roman"/>
          <w:i/>
          <w:iCs/>
          <w:sz w:val="20"/>
          <w:szCs w:val="20"/>
        </w:rPr>
        <w:t>.</w:t>
      </w:r>
      <w:r>
        <w:rPr>
          <w:rFonts w:ascii="Times New Roman" w:hAnsi="Times New Roman" w:cs="Times New Roman"/>
          <w:sz w:val="20"/>
          <w:szCs w:val="20"/>
        </w:rPr>
        <w:t>) and being favourable to one-man rule (</w:t>
      </w:r>
      <w:r w:rsidRPr="00247277">
        <w:rPr>
          <w:rFonts w:ascii="Times New Roman" w:hAnsi="Times New Roman" w:cs="Times New Roman"/>
          <w:i/>
          <w:iCs/>
          <w:sz w:val="20"/>
          <w:szCs w:val="20"/>
        </w:rPr>
        <w:t>authoritarian</w:t>
      </w:r>
      <w:r>
        <w:rPr>
          <w:rFonts w:ascii="Times New Roman" w:hAnsi="Times New Roman" w:cs="Times New Roman"/>
          <w:sz w:val="20"/>
          <w:szCs w:val="20"/>
        </w:rPr>
        <w:t>) over self-efficacy</w:t>
      </w:r>
    </w:p>
    <w:p w14:paraId="1FCD5DCE" w14:textId="26CB0481" w:rsidR="007C5231" w:rsidRDefault="007C5231" w:rsidP="007C5231">
      <w:pPr>
        <w:spacing w:line="480" w:lineRule="auto"/>
        <w:jc w:val="both"/>
        <w:rPr>
          <w:rFonts w:ascii="Times New Roman" w:hAnsi="Times New Roman" w:cs="Times New Roman"/>
          <w:sz w:val="20"/>
          <w:szCs w:val="20"/>
        </w:rPr>
      </w:pPr>
    </w:p>
    <w:p w14:paraId="55789C2F" w14:textId="77777777" w:rsidR="007C5231" w:rsidRDefault="007C5231" w:rsidP="007C5231">
      <w:pPr>
        <w:spacing w:line="480" w:lineRule="auto"/>
        <w:jc w:val="both"/>
        <w:rPr>
          <w:rFonts w:ascii="Times New Roman" w:hAnsi="Times New Roman" w:cs="Times New Roman"/>
        </w:rPr>
      </w:pPr>
    </w:p>
    <w:p w14:paraId="131319AF" w14:textId="790854E6" w:rsidR="00790EB6" w:rsidRDefault="00256323" w:rsidP="00790EB6">
      <w:pPr>
        <w:spacing w:line="480" w:lineRule="auto"/>
        <w:jc w:val="both"/>
        <w:rPr>
          <w:rFonts w:ascii="Times New Roman" w:hAnsi="Times New Roman" w:cs="Times New Roman"/>
        </w:rPr>
      </w:pPr>
      <w:r>
        <w:rPr>
          <w:rFonts w:ascii="Times New Roman" w:hAnsi="Times New Roman" w:cs="Times New Roman"/>
        </w:rPr>
        <w:t xml:space="preserve">Fig 2 shows </w:t>
      </w:r>
      <w:r w:rsidRPr="00661E32">
        <w:rPr>
          <w:rFonts w:ascii="Times New Roman" w:hAnsi="Times New Roman" w:cs="Times New Roman"/>
        </w:rPr>
        <w:t>that r</w:t>
      </w:r>
      <w:r w:rsidR="00790EB6" w:rsidRPr="00661E32">
        <w:rPr>
          <w:rFonts w:ascii="Times New Roman" w:hAnsi="Times New Roman" w:cs="Times New Roman"/>
        </w:rPr>
        <w:t>isk perception is positively associated with self-efficacy and the need to stop climate change. While</w:t>
      </w:r>
      <w:r w:rsidR="00790EB6">
        <w:rPr>
          <w:rFonts w:ascii="Times New Roman" w:hAnsi="Times New Roman" w:cs="Times New Roman"/>
        </w:rPr>
        <w:t xml:space="preserve"> some previous studies in the U</w:t>
      </w:r>
      <w:r>
        <w:rPr>
          <w:rFonts w:ascii="Times New Roman" w:hAnsi="Times New Roman" w:cs="Times New Roman"/>
        </w:rPr>
        <w:t>nited States</w:t>
      </w:r>
      <w:r w:rsidR="00790EB6">
        <w:rPr>
          <w:rFonts w:ascii="Times New Roman" w:hAnsi="Times New Roman" w:cs="Times New Roman"/>
        </w:rPr>
        <w:t xml:space="preserve"> and U</w:t>
      </w:r>
      <w:r>
        <w:rPr>
          <w:rFonts w:ascii="Times New Roman" w:hAnsi="Times New Roman" w:cs="Times New Roman"/>
        </w:rPr>
        <w:t xml:space="preserve">nited </w:t>
      </w:r>
      <w:r w:rsidR="00790EB6">
        <w:rPr>
          <w:rFonts w:ascii="Times New Roman" w:hAnsi="Times New Roman" w:cs="Times New Roman"/>
        </w:rPr>
        <w:t>K</w:t>
      </w:r>
      <w:r>
        <w:rPr>
          <w:rFonts w:ascii="Times New Roman" w:hAnsi="Times New Roman" w:cs="Times New Roman"/>
        </w:rPr>
        <w:t>ingdom</w:t>
      </w:r>
      <w:r w:rsidR="00790EB6">
        <w:rPr>
          <w:rFonts w:ascii="Times New Roman" w:hAnsi="Times New Roman" w:cs="Times New Roman"/>
        </w:rPr>
        <w:t xml:space="preserve"> poin</w:t>
      </w:r>
      <w:r>
        <w:rPr>
          <w:rFonts w:ascii="Times New Roman" w:hAnsi="Times New Roman" w:cs="Times New Roman"/>
        </w:rPr>
        <w:t>t</w:t>
      </w:r>
      <w:r w:rsidR="00790EB6">
        <w:rPr>
          <w:rFonts w:ascii="Times New Roman" w:hAnsi="Times New Roman" w:cs="Times New Roman"/>
        </w:rPr>
        <w:t xml:space="preserve"> to fatalism or climate despair </w:t>
      </w:r>
      <w:r w:rsidR="00790EB6">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{"citationItems":[{"id":"ITEM-1","itemData":{"DOI":"10.1037/a0023566","author":[{"dropping-particle":"","family":"Gifford","given":"Robert","non-dropping-particle":"","parse-names":false,"suffix":""}],"container-title":"American Psychologist","id":"ITEM-1","issue":"4","issued":{"date-parts":[["2011","1"]]},"title":"The Dragons of Inaction. Psychological Barriers That Limit Climate Change Mitigation and Adaptation.","type":"article-journal","volume":"66"},"uris":["http://www.mendeley.com/documents/?uuid=ec426804-704d-3125-b888-10a9930cce2a"]},{"id":"ITEM-2","itemData":{"DOI":"10.1016/j.gloenvcha.2007.01.004","ISSN":"09593780","abstract":"This paper reports on the barriers that members of the UK public perceive to engaging with climate change. It draws upon three mixed-method studies, with an emphasis on the qualitative data which offer an in-depth insight into how people make sense of climate change. The paper defines engagement as an individual's state, comprising three elements: cognitive, affective and behavioural. A number of common barriers emerge from the three studies, which operate broadly at 'individual' and 'social' levels. These major constraints to individual engagement with climate change have implications for achieving significant reductions in greenhouse gases in the UK. We argue that targeted and tailored information provision should be supported by wider structural change to enable citizens and communities to reduce their carbon dependency. Policy implications for effective engagement are discussed. © 2007 Elsevier Ltd. All rights reserved.","author":[{"dropping-particle":"","family":"Lorenzoni","given":"Irene","non-dropping-particle":"","parse-names":false,"suffix":""},{"dropping-particle":"","family":"Nicholson-Cole","given":"Sophie","non-dropping-particle":"","parse-names":false,"suffix":""},{"dropping-particle":"","family":"Whitmarsh","given":"Lorraine","non-dropping-particle":"","parse-names":false,"suffix":""}],"container-title":"Global Environmental Change","id":"ITEM-2","issue":"3-4","issued":{"date-parts":[["2007","8","1"]]},"page":"445-459","publisher":"Pergamon","title":"Barriers perceived to engaging with climate change among the UK public and their policy implications","type":"article-journal","volume":"17"},"uris":["http://www.mendeley.com/documents/?uuid=d07f5181-f20a-3519-a1ee-319885b0ed91"]},{"id":"ITEM-3","itemData":{"DOI":"10.1186/1752-4458-2-13","ISSN":"1752-4458","PMID":"18799005","abstract":"Background: This article aims to provide an introduction to emerging evidence and debate about the relationship between climate change and mental health. Discussion and Conclusion: The authors argue that: i) the direct impacts of climate change such as extreme weather events will have significant mental health implications; ii) climate change is already impacting on the social, economic and environmental determinants of mental health with the most severe consequences being felt by disadvantaged communities and populations; iii) understanding the full extent of the long term social and environmental challenges posed by climate change has the potential to create emotional distress and anxiety; and iv) understanding the psycho-social implications of climate change is also an important starting point for informed action to prevent dangerous climate change at individual, community and societal levels. © 2008 Blashki et al; licensee BioMed Central Ltd.","author":[{"dropping-particle":"","family":"Fritze","given":"Jessica C.","non-dropping-particle":"","parse-names":false,"suffix":""},{"dropping-particle":"","family":"Blashki","given":"Grant A.","non-dropping-particle":"","parse-names":false,"suffix":""},{"dropping-particle":"","family":"Burke","given":"Susie","non-dropping-particle":"","parse-names":false,"suffix":""},{"dropping-particle":"","family":"Wiseman","given":"John","non-dropping-particle":"","parse-names":false,"suffix":""}],"container-title":"International Journal of Mental Health Systems","id":"ITEM-3","issue":"1","issued":{"date-parts":[["2008","9","17"]]},"page":"13","publisher":"BioMed Central","title":"Hope, despair and transformation: Climate change and the promotion of mental health and wellbeing","type":"article-journal","volume":"2"},"uris":["http://www.mendeley.com/documents/?uuid=c254ccdd-8491-365f-80eb-9e6771dc8017"]}],"mendeley":{"formattedCitation":"[3,59,60]","plainTextFormattedCitation":"[3,59,60]","previouslyFormattedCitation":"[3,59,60]"},"properties":{"noteIndex":0},"schema":"https://github.com/citation-style-language/schema/raw/master/csl-citation.json"}</w:instrText>
      </w:r>
      <w:r w:rsidR="00790EB6">
        <w:rPr>
          <w:rFonts w:ascii="Times New Roman" w:hAnsi="Times New Roman" w:cs="Times New Roman"/>
        </w:rPr>
        <w:fldChar w:fldCharType="separate"/>
      </w:r>
      <w:r w:rsidR="00BB4B70" w:rsidRPr="00BB4B70">
        <w:rPr>
          <w:rFonts w:ascii="Times New Roman" w:hAnsi="Times New Roman" w:cs="Times New Roman"/>
          <w:noProof/>
        </w:rPr>
        <w:t>[3,59,60]</w:t>
      </w:r>
      <w:r w:rsidR="00790EB6">
        <w:rPr>
          <w:rFonts w:ascii="Times New Roman" w:hAnsi="Times New Roman" w:cs="Times New Roman"/>
        </w:rPr>
        <w:fldChar w:fldCharType="end"/>
      </w:r>
      <w:r w:rsidR="00790EB6">
        <w:rPr>
          <w:rFonts w:ascii="Times New Roman" w:hAnsi="Times New Roman" w:cs="Times New Roman"/>
        </w:rPr>
        <w:t xml:space="preserve"> ―where higher </w:t>
      </w:r>
      <w:r w:rsidR="003E5D48">
        <w:rPr>
          <w:rFonts w:ascii="Times New Roman" w:hAnsi="Times New Roman" w:cs="Times New Roman"/>
        </w:rPr>
        <w:t xml:space="preserve">perceived </w:t>
      </w:r>
      <w:r w:rsidR="00790EB6">
        <w:rPr>
          <w:rFonts w:ascii="Times New Roman" w:hAnsi="Times New Roman" w:cs="Times New Roman"/>
        </w:rPr>
        <w:t>risks discourage self-efficacy and action support, the opposite seems to be true for Africa. This could be the result of motivated control ―feeling more empowered in order to feel s</w:t>
      </w:r>
      <w:r>
        <w:rPr>
          <w:rFonts w:ascii="Times New Roman" w:hAnsi="Times New Roman" w:cs="Times New Roman"/>
        </w:rPr>
        <w:t>afe</w:t>
      </w:r>
      <w:r w:rsidR="00790EB6">
        <w:rPr>
          <w:rFonts w:ascii="Times New Roman" w:hAnsi="Times New Roman" w:cs="Times New Roman"/>
        </w:rPr>
        <w:t xml:space="preserve"> from a greater risk </w:t>
      </w:r>
      <w:r w:rsidR="00790EB6">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{"citationItems":[{"id":"ITEM-1","itemData":{"DOI":"10.1016/j.jenvp.2015.02.003","ISSN":"15229610","abstract":"Studies reveal that the more efficacious people feel in their ability to combat climate change, the more threatened they feel by it. This positive correlation deserves unpacking, given that classic theories position efficacy beliefs as coping appraisals that help manage threats. First, we tested whether the relationship is an artifact of overlap with a latent variable that is implicated in both threat and efficacy: \"green\" identity. Second, we tested whether efficacy perceptions are (partly) motivated cognitions designed to ameliorate helplessness in the face of threat. Study 1 (. N=4345 Australians) replicated the positive correlation between threat and efficacy, and showed that the relationships remained after controlling for green identity. Direct evidence for motivated control was found in Study 2 (. N=212 Americans): Participants who read a high-threat message reported more (collective) efficacy than did those who read a climate change message that downplayed threat. Implications for theoretical models of control are discussed.","author":[{"dropping-particle":"","family":"Hornsey","given":"Matthew J.","non-dropping-particle":"","parse-names":false,"suffix":""},{"dropping-particle":"","family":"Fielding","given":"Kelly S.","non-dropping-particle":"","parse-names":false,"suffix":""},{"dropping-particle":"","family":"McStay","given":"Ryan","non-dropping-particle":"","parse-names":false,"suffix":""},{"dropping-particle":"","family":"Reser","given":"Joseph P.","non-dropping-particle":"","parse-names":false,"suffix":""},{"dropping-particle":"","family":"Bradley","given":"Graham L.","non-dropping-particle":"","parse-names":false,"suffix":""},{"dropping-particle":"","family":"Greenaway","given":"Katharine H.","non-dropping-particle":"","parse-names":false,"suffix":""}],"container-title":"Journal of Environmental Psychology","id":"ITEM-1","issued":{"date-parts":[["2015","6","1"]]},"page":"57-65","publisher":"Academic Press","title":"Evidence for motivated control: Understanding the paradoxical link between threat and efficacy beliefs about climate change","type":"article-journal","volume":"42"},"uris":["http://www.mendeley.com/documents/?uuid=d8c7201d-a758-3dec-b622-65cc7dd9bfd9"]}],"mendeley":{"formattedCitation":"[61]","plainTextFormattedCitation":"[61]","previouslyFormattedCitation":"[61]"},"properties":{"noteIndex":0},"schema":"https://github.com/citation-style-language/schema/raw/master/csl-citation.json"}</w:instrText>
      </w:r>
      <w:r w:rsidR="00790EB6">
        <w:rPr>
          <w:rFonts w:ascii="Times New Roman" w:hAnsi="Times New Roman" w:cs="Times New Roman"/>
        </w:rPr>
        <w:fldChar w:fldCharType="separate"/>
      </w:r>
      <w:r w:rsidR="00BB4B70" w:rsidRPr="00BB4B70">
        <w:rPr>
          <w:rFonts w:ascii="Times New Roman" w:hAnsi="Times New Roman" w:cs="Times New Roman"/>
          <w:noProof/>
        </w:rPr>
        <w:t>[61]</w:t>
      </w:r>
      <w:r w:rsidR="00790EB6">
        <w:rPr>
          <w:rFonts w:ascii="Times New Roman" w:hAnsi="Times New Roman" w:cs="Times New Roman"/>
        </w:rPr>
        <w:fldChar w:fldCharType="end"/>
      </w:r>
      <w:r w:rsidR="00790EB6">
        <w:rPr>
          <w:rFonts w:ascii="Times New Roman" w:hAnsi="Times New Roman" w:cs="Times New Roman"/>
        </w:rPr>
        <w:t xml:space="preserve">, or increased personal concern with climate change </w:t>
      </w:r>
      <w:r w:rsidR="00790EB6">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{"citationItems":[{"id":"ITEM-1","itemData":{"DOI":"10.1111/j.1539-6924.2012.01800.x","abstract":"If the long-term goal of limiting warming to less than 2 • C is to be achieved, rapid and sustained reductions of greenhouse gas emissions are required. These reductions will demand political leadership and widespread public support for action on global warming and climate change. Public knowledge, level of concern, and perceived personal efficacy, in positively affecting these issues are key variables in understanding public support for mitigation action. Previous research has documented some contradictory associations between knowledge , personal efficacy, and concern about global warming and climate change, but these cross-sectional findings limit inferences about temporal stability and direction of influence. This study examines the relationships between these three variables over a one-year period and three waves with national data from New Zealand. Results showed a positive association between the variables, and the pattern of findings was stable and consistent across the three data points. More importantly, results indicate that concern mediates the influence of knowledge on personal efficacy. Knowing more about global warming and climate change increases overall concern about the risks of these issues, and this increased concern leads to greater perceived efficacy and responsibility to help solving them. Implications for risk communication are discussed.","author":[{"dropping-particle":"","family":"Milfont","given":"Taciano L","non-dropping-particle":"","parse-names":false,"suffix":""}],"container-title":"Risk Analysis","id":"ITEM-1","issue":"6","issued":{"date-parts":[["2012"]]},"title":"The Interplay Between Knowledge, Perceived Efficacy, and Concern About Global Warming and Climate Change: A One-Year Longitudinal Study","type":"article-journal","volume":"32"},"uris":["http://www.mendeley.com/documents/?uuid=cc866f3b-4440-3b04-a5f4-2c4c4bec8efc"]}],"mendeley":{"formattedCitation":"[62]","plainTextFormattedCitation":"[62]","previouslyFormattedCitation":"[62]"},"properties":{"noteIndex":0},"schema":"https://github.com/citation-style-language/schema/raw/master/csl-citation.json"}</w:instrText>
      </w:r>
      <w:r w:rsidR="00790EB6">
        <w:rPr>
          <w:rFonts w:ascii="Times New Roman" w:hAnsi="Times New Roman" w:cs="Times New Roman"/>
        </w:rPr>
        <w:fldChar w:fldCharType="separate"/>
      </w:r>
      <w:r w:rsidR="00BB4B70" w:rsidRPr="00BB4B70">
        <w:rPr>
          <w:rFonts w:ascii="Times New Roman" w:hAnsi="Times New Roman" w:cs="Times New Roman"/>
          <w:noProof/>
        </w:rPr>
        <w:t>[62]</w:t>
      </w:r>
      <w:r w:rsidR="00790EB6">
        <w:rPr>
          <w:rFonts w:ascii="Times New Roman" w:hAnsi="Times New Roman" w:cs="Times New Roman"/>
        </w:rPr>
        <w:fldChar w:fldCharType="end"/>
      </w:r>
      <w:r w:rsidR="00790EB6">
        <w:rPr>
          <w:rFonts w:ascii="Times New Roman" w:hAnsi="Times New Roman" w:cs="Times New Roman"/>
        </w:rPr>
        <w:t xml:space="preserve">. Either way, explaining why climate change is a critical risk for Africa will not discourage the African public, but it might encourage policy support and personal action </w:t>
      </w:r>
      <w:r w:rsidR="00790EB6">
        <w:rPr>
          <w:rFonts w:ascii="Times New Roman" w:hAnsi="Times New Roman" w:cs="Times New Roman"/>
        </w:rPr>
        <w:fldChar w:fldCharType="begin" w:fldLock="1"/>
      </w:r>
      <w:r w:rsidR="00790EB6">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mendeley":{"formattedCitation":"[5]","plainTextFormattedCitation":"[5]","previouslyFormattedCitation":"[5]"},"properties":{"noteIndex":0},"schema":"https://github.com/citation-style-language/schema/raw/master/csl-citation.json"}</w:instrText>
      </w:r>
      <w:r w:rsidR="00790EB6">
        <w:rPr>
          <w:rFonts w:ascii="Times New Roman" w:hAnsi="Times New Roman" w:cs="Times New Roman"/>
        </w:rPr>
        <w:fldChar w:fldCharType="separate"/>
      </w:r>
      <w:r w:rsidR="00790EB6" w:rsidRPr="00E37853">
        <w:rPr>
          <w:rFonts w:ascii="Times New Roman" w:hAnsi="Times New Roman" w:cs="Times New Roman"/>
          <w:noProof/>
        </w:rPr>
        <w:t>[5]</w:t>
      </w:r>
      <w:r w:rsidR="00790EB6">
        <w:rPr>
          <w:rFonts w:ascii="Times New Roman" w:hAnsi="Times New Roman" w:cs="Times New Roman"/>
        </w:rPr>
        <w:fldChar w:fldCharType="end"/>
      </w:r>
      <w:r w:rsidR="00790EB6">
        <w:rPr>
          <w:rFonts w:ascii="Times New Roman" w:hAnsi="Times New Roman" w:cs="Times New Roman"/>
        </w:rPr>
        <w:t xml:space="preserve">. </w:t>
      </w:r>
    </w:p>
    <w:p w14:paraId="5ECD11A2" w14:textId="77777777" w:rsidR="00790EB6" w:rsidRDefault="00790EB6" w:rsidP="00790EB6">
      <w:pPr>
        <w:spacing w:line="480" w:lineRule="auto"/>
        <w:jc w:val="both"/>
        <w:rPr>
          <w:rFonts w:ascii="Times New Roman" w:hAnsi="Times New Roman" w:cs="Times New Roman"/>
        </w:rPr>
      </w:pPr>
    </w:p>
    <w:p w14:paraId="7C2A637E" w14:textId="21A2500E" w:rsidR="00790EB6" w:rsidRDefault="00790EB6" w:rsidP="00790EB6">
      <w:pPr>
        <w:spacing w:line="480" w:lineRule="auto"/>
        <w:jc w:val="both"/>
        <w:rPr>
          <w:rFonts w:ascii="Times New Roman" w:hAnsi="Times New Roman" w:cs="Times New Roman"/>
        </w:rPr>
      </w:pPr>
      <w:r>
        <w:rPr>
          <w:rFonts w:ascii="Times New Roman" w:hAnsi="Times New Roman" w:cs="Times New Roman"/>
        </w:rPr>
        <w:t>As suggested by previous research, access to i</w:t>
      </w:r>
      <w:r w:rsidRPr="00FF2F71">
        <w:rPr>
          <w:rFonts w:ascii="Times New Roman" w:hAnsi="Times New Roman" w:cs="Times New Roman"/>
        </w:rPr>
        <w:t xml:space="preserve">nformation and education </w:t>
      </w:r>
      <w:r w:rsidR="009068E7">
        <w:rPr>
          <w:rFonts w:ascii="Times New Roman" w:hAnsi="Times New Roman" w:cs="Times New Roman"/>
        </w:rPr>
        <w:t xml:space="preserve">are </w:t>
      </w:r>
      <w:r w:rsidRPr="00FF2F71">
        <w:rPr>
          <w:rFonts w:ascii="Times New Roman" w:hAnsi="Times New Roman" w:cs="Times New Roman"/>
        </w:rPr>
        <w:t>g</w:t>
      </w:r>
      <w:r w:rsidR="009068E7">
        <w:rPr>
          <w:rFonts w:ascii="Times New Roman" w:hAnsi="Times New Roman" w:cs="Times New Roman"/>
        </w:rPr>
        <w:t>ood</w:t>
      </w:r>
      <w:r w:rsidRPr="00FF2F71">
        <w:rPr>
          <w:rFonts w:ascii="Times New Roman" w:hAnsi="Times New Roman" w:cs="Times New Roman"/>
        </w:rPr>
        <w:t xml:space="preserve"> </w:t>
      </w:r>
      <w:r w:rsidR="009068E7">
        <w:rPr>
          <w:rFonts w:ascii="Times New Roman" w:hAnsi="Times New Roman" w:cs="Times New Roman"/>
        </w:rPr>
        <w:t>indicators</w:t>
      </w:r>
      <w:r w:rsidRPr="00FF2F71">
        <w:rPr>
          <w:rFonts w:ascii="Times New Roman" w:hAnsi="Times New Roman" w:cs="Times New Roman"/>
        </w:rPr>
        <w:t xml:space="preserve"> for </w:t>
      </w:r>
      <w:r w:rsidR="009068E7" w:rsidRPr="00FF2F71">
        <w:rPr>
          <w:rFonts w:ascii="Times New Roman" w:hAnsi="Times New Roman" w:cs="Times New Roman"/>
        </w:rPr>
        <w:t>believing</w:t>
      </w:r>
      <w:r w:rsidR="009068E7">
        <w:rPr>
          <w:rFonts w:ascii="Times New Roman" w:hAnsi="Times New Roman" w:cs="Times New Roman"/>
        </w:rPr>
        <w:t xml:space="preserve"> in anthropogenic climate change and </w:t>
      </w:r>
      <w:r w:rsidR="009068E7" w:rsidRPr="00FF2F71">
        <w:rPr>
          <w:rFonts w:ascii="Times New Roman" w:hAnsi="Times New Roman" w:cs="Times New Roman"/>
        </w:rPr>
        <w:t>being</w:t>
      </w:r>
      <w:r w:rsidRPr="00FF2F71">
        <w:rPr>
          <w:rFonts w:ascii="Times New Roman" w:hAnsi="Times New Roman" w:cs="Times New Roman"/>
        </w:rPr>
        <w:t xml:space="preserve"> aware</w:t>
      </w:r>
      <w:r w:rsidR="009068E7">
        <w:rPr>
          <w:rFonts w:ascii="Times New Roman" w:hAnsi="Times New Roman" w:cs="Times New Roman"/>
        </w:rPr>
        <w:t xml:space="preserve"> </w:t>
      </w:r>
      <w:r w:rsidR="00661E32">
        <w:rPr>
          <w:rFonts w:ascii="Times New Roman" w:hAnsi="Times New Roman" w:cs="Times New Roman"/>
        </w:rPr>
        <w:t xml:space="preserve">of </w:t>
      </w:r>
      <w:r w:rsidR="009068E7">
        <w:rPr>
          <w:rFonts w:ascii="Times New Roman" w:hAnsi="Times New Roman" w:cs="Times New Roman"/>
        </w:rPr>
        <w:t>it</w:t>
      </w:r>
      <w:r w:rsidRPr="00FF2F71">
        <w:rPr>
          <w:rFonts w:ascii="Times New Roman" w:hAnsi="Times New Roman" w:cs="Times New Roman"/>
        </w:rPr>
        <w:t xml:space="preserve">. </w:t>
      </w:r>
      <w:r w:rsidR="009068E7">
        <w:rPr>
          <w:rFonts w:ascii="Times New Roman" w:hAnsi="Times New Roman" w:cs="Times New Roman"/>
        </w:rPr>
        <w:t>However, both indicators show a slight negative effect when it comes to</w:t>
      </w:r>
      <w:r w:rsidRPr="00FF2F71">
        <w:rPr>
          <w:rFonts w:ascii="Times New Roman" w:hAnsi="Times New Roman" w:cs="Times New Roman"/>
        </w:rPr>
        <w:t xml:space="preserve"> more a</w:t>
      </w:r>
      <w:r>
        <w:rPr>
          <w:rFonts w:ascii="Times New Roman" w:hAnsi="Times New Roman" w:cs="Times New Roman"/>
        </w:rPr>
        <w:t>ffec</w:t>
      </w:r>
      <w:r w:rsidRPr="00FF2F71">
        <w:rPr>
          <w:rFonts w:ascii="Times New Roman" w:hAnsi="Times New Roman" w:cs="Times New Roman"/>
        </w:rPr>
        <w:t xml:space="preserve">tive </w:t>
      </w:r>
      <w:r w:rsidR="00BB4B70">
        <w:rPr>
          <w:rFonts w:ascii="Times New Roman" w:hAnsi="Times New Roman" w:cs="Times New Roman"/>
        </w:rPr>
        <w:t>dimensions</w:t>
      </w:r>
      <w:r w:rsidRPr="00FF2F71">
        <w:rPr>
          <w:rFonts w:ascii="Times New Roman" w:hAnsi="Times New Roman" w:cs="Times New Roman"/>
        </w:rPr>
        <w:t xml:space="preserve"> such as risk perception or </w:t>
      </w:r>
      <w:r>
        <w:rPr>
          <w:rFonts w:ascii="Times New Roman" w:hAnsi="Times New Roman" w:cs="Times New Roman"/>
        </w:rPr>
        <w:t>believing climate change must be stopped</w:t>
      </w:r>
      <w:r w:rsidR="009068E7">
        <w:rPr>
          <w:rFonts w:ascii="Times New Roman" w:hAnsi="Times New Roman" w:cs="Times New Roman"/>
        </w:rPr>
        <w:t xml:space="preserve">. </w:t>
      </w:r>
      <w:r w:rsidRPr="00FF2F71">
        <w:rPr>
          <w:rFonts w:ascii="Times New Roman" w:hAnsi="Times New Roman" w:cs="Times New Roman"/>
        </w:rPr>
        <w:t xml:space="preserve">The </w:t>
      </w:r>
      <w:r>
        <w:rPr>
          <w:rFonts w:ascii="Times New Roman" w:hAnsi="Times New Roman" w:cs="Times New Roman"/>
        </w:rPr>
        <w:t>limited</w:t>
      </w:r>
      <w:r w:rsidRPr="00FF2F71">
        <w:rPr>
          <w:rFonts w:ascii="Times New Roman" w:hAnsi="Times New Roman" w:cs="Times New Roman"/>
        </w:rPr>
        <w:t xml:space="preserve"> emotional salience of </w:t>
      </w:r>
      <w:r>
        <w:rPr>
          <w:rFonts w:ascii="Times New Roman" w:hAnsi="Times New Roman" w:cs="Times New Roman"/>
        </w:rPr>
        <w:t>climatic</w:t>
      </w:r>
      <w:r w:rsidRPr="00FF2F71">
        <w:rPr>
          <w:rFonts w:ascii="Times New Roman" w:hAnsi="Times New Roman" w:cs="Times New Roman"/>
        </w:rPr>
        <w:t xml:space="preserve"> information compared with personal</w:t>
      </w:r>
      <w:r>
        <w:rPr>
          <w:rFonts w:ascii="Times New Roman" w:hAnsi="Times New Roman" w:cs="Times New Roman"/>
        </w:rPr>
        <w:t xml:space="preserve"> </w:t>
      </w:r>
      <w:r w:rsidRPr="00FF2F71">
        <w:rPr>
          <w:rFonts w:ascii="Times New Roman" w:hAnsi="Times New Roman" w:cs="Times New Roman"/>
        </w:rPr>
        <w:t xml:space="preserve">experience or motivated reasoning </w:t>
      </w:r>
      <w:r w:rsidR="009068E7" w:rsidRPr="00FF2F71">
        <w:rPr>
          <w:rFonts w:ascii="Times New Roman" w:hAnsi="Times New Roman" w:cs="Times New Roman"/>
        </w:rPr>
        <w:t>may</w:t>
      </w:r>
      <w:r w:rsidRPr="00FF2F71">
        <w:rPr>
          <w:rFonts w:ascii="Times New Roman" w:hAnsi="Times New Roman" w:cs="Times New Roman"/>
        </w:rPr>
        <w:t xml:space="preserve"> </w:t>
      </w:r>
      <w:r>
        <w:rPr>
          <w:rFonts w:ascii="Times New Roman" w:hAnsi="Times New Roman" w:cs="Times New Roman"/>
        </w:rPr>
        <w:t>account for</w:t>
      </w:r>
      <w:r w:rsidRPr="00FF2F71">
        <w:rPr>
          <w:rFonts w:ascii="Times New Roman" w:hAnsi="Times New Roman" w:cs="Times New Roman"/>
        </w:rPr>
        <w:t xml:space="preserve"> this divergence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Change","id":"ITEM-1","issue":"1","issued":{"date-parts":[["2016","1","1"]]},"page":"125-134","publisher":"Wiley-Blackwell","title":"What shapes perceptions of climate change? New research since 2010","type":"article-journal","volume":"7"},"uris":["http://www.mendeley.com/documents/?uuid=f374f469-9ea6-3577-8bf7-ae0efa203f13"]},{"id":"ITEM-2","itemData":{"DOI":"10.1016/j.jenvp.2014.11.012","ISSN":"15229610","abstract":"This study advances a detailed social-psychological model of climate change risk perceptions by combining and integrating cognitive, experiential, and socio-cultural factors. The conceptual model is tested empirically on a national sample (. N=808) of the UK population. Results indicate that the full climate change risk perception model (CCRPM) is able to explain nearly 70% of the variance in risk perception. Gender, political party, knowledge of the causes, impacts and responses to climate change, social norms, value orientations, affect and personal experience with extreme weather were all identified as significant predictors. Experiential and socio-cultural factors explained significantly more variance in risk perception than either cognitive or socio-demographic characteristics. Results also confirm that the factor analytic structure of climate change risk perceptions can be conceptualized along two key dimensions, namely: personal and societal risk judgments and that both dimensions have different psychological antecedents. Implications for theory and public risk communication are discussed.","author":[{"dropping-particle":"","family":"Linden","given":"Sander","non-dropping-particle":"van der","parse-names":false,"suffix":""}],"container-title":"Journal of Environmental Psychology","id":"ITEM-2","issued":{"date-parts":[["2015","3","1"]]},"page":"112-124","publisher":"Academic Press","title":"The social-psychological determinants of climate change risk perceptions: Towards a comprehensive model","type":"article-journal","volume":"41"},"uris":["http://www.mendeley.com/documents/?uuid=672714bd-ddb5-37c8-ad4f-7b5bc1072eab"]},{"id":"ITEM-3","itemData":{"DOI":"10.1016/j.gloenvcha.2010.07.002","ISSN":"09593780","abstract":"Communications regarding climate change are increasingly being utilised in order to encourage sustainable behaviour and the way that these are framed can significantly alter the impact that they have on the recipient. This experimental study seeks to investigate how transferable existing research findings on framing from health and behavioural research are to the climate change case. The study (N=161) examined how framing the same information about climate change in terms of gain or loss outcomes and in terms of local or distant impacts can affect perceptions. Text on potential climate change impacts was adapted from the 2007 Intergovernmental Panel on Climate Change report, alongside maps and images of potential flooding impacts. Participants then completed measures of various relevant socio-cognitive factors and questions assessing their responses to the information that they had received. Results indicated that, ceteris paribus, gain frames were superior to loss frames in increasing positive attitudes towards climate change mitigation, and also increased the perceived severity of climate change impacts. However, third variable analyses demonstrated that the superiority of the gain frame was partially suppressed by lower fear responses and poorer information recall within gain framed information. In addition, framing climate change impacts as distant (whilst keeping information presented the same) resulted in climate change impacts being perceived as more severe, whilst attitudes towards climate change mitigation were more positive when participants were asked to consider social rather than personal aspects of climate change. Implications for designing communications about climate change are outlined. © 2010 Elsevier Ltd.","author":[{"dropping-particle":"","family":"Spence","given":"Alexa","non-dropping-particle":"","parse-names":false,"suffix":""},{"dropping-particle":"","family":"Pidgeon","given":"Nick","non-dropping-particle":"","parse-names":false,"suffix":""}],"container-title":"Global Environmental Change","id":"ITEM-3","issue":"4","issued":{"date-parts":[["2010","10","1"]]},"page":"656-667","publisher":"Pergamon","title":"Framing and communicating climate change: The effects of distance and outcome frame manipulations","type":"article-journal","volume":"20"},"uris":["http://www.mendeley.com/documents/?uuid=2e849dcc-3ee0-3135-b66b-ac426a506835"]}],"mendeley":{"formattedCitation":"[26–28]","plainTextFormattedCitation":"[26–28]","previouslyFormattedCitation":"[26–28]"},"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[26–28]</w:t>
      </w:r>
      <w:r>
        <w:rPr>
          <w:rFonts w:ascii="Times New Roman" w:hAnsi="Times New Roman" w:cs="Times New Roman"/>
        </w:rPr>
        <w:fldChar w:fldCharType="end"/>
      </w:r>
      <w:r>
        <w:rPr>
          <w:rFonts w:ascii="Times New Roman" w:hAnsi="Times New Roman" w:cs="Times New Roman"/>
        </w:rPr>
        <w:t>. Nevertheless, it must be noted that the importance of information is contingent on language</w:t>
      </w:r>
      <w:r w:rsidR="003E5D48">
        <w:rPr>
          <w:rFonts w:ascii="Times New Roman" w:hAnsi="Times New Roman" w:cs="Times New Roman"/>
        </w:rPr>
        <w:t xml:space="preserve"> (Fig 1D)</w:t>
      </w:r>
      <w:r>
        <w:rPr>
          <w:rFonts w:ascii="Times New Roman" w:hAnsi="Times New Roman" w:cs="Times New Roman"/>
        </w:rPr>
        <w:t xml:space="preserve">. Not speaking French, English or Portuguese hinders the understanding of climate </w:t>
      </w:r>
      <w:r>
        <w:rPr>
          <w:rFonts w:ascii="Times New Roman" w:hAnsi="Times New Roman" w:cs="Times New Roman"/>
        </w:rPr>
        <w:lastRenderedPageBreak/>
        <w:t xml:space="preserve">terminology, which frequently lacks accurate translations to African languages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D150F7">
        <w:rPr>
          <w:rFonts w:ascii="Times New Roman" w:hAnsi="Times New Roman" w:cs="Times New Roman"/>
          <w:noProof/>
        </w:rPr>
        <w:t>[16]</w:t>
      </w:r>
      <w:r>
        <w:rPr>
          <w:rFonts w:ascii="Times New Roman" w:hAnsi="Times New Roman" w:cs="Times New Roman"/>
        </w:rPr>
        <w:fldChar w:fldCharType="end"/>
      </w:r>
      <w:r>
        <w:rPr>
          <w:rFonts w:ascii="Times New Roman" w:hAnsi="Times New Roman" w:cs="Times New Roman"/>
        </w:rPr>
        <w:t xml:space="preserve">. Greater efforts should be made to translate </w:t>
      </w:r>
      <w:r w:rsidR="009068E7">
        <w:rPr>
          <w:rFonts w:ascii="Times New Roman" w:hAnsi="Times New Roman" w:cs="Times New Roman"/>
        </w:rPr>
        <w:t xml:space="preserve">the nature, causes, and impacts of climate change </w:t>
      </w:r>
      <w:r>
        <w:rPr>
          <w:rFonts w:ascii="Times New Roman" w:hAnsi="Times New Roman" w:cs="Times New Roman"/>
        </w:rPr>
        <w:t>to African languages</w:t>
      </w:r>
      <w:r w:rsidR="009068E7">
        <w:rPr>
          <w:rFonts w:ascii="Times New Roman" w:hAnsi="Times New Roman" w:cs="Times New Roman"/>
        </w:rPr>
        <w:t>.</w:t>
      </w:r>
      <w:r>
        <w:rPr>
          <w:rFonts w:ascii="Times New Roman" w:hAnsi="Times New Roman" w:cs="Times New Roman"/>
        </w:rPr>
        <w:t xml:space="preserve"> </w:t>
      </w:r>
    </w:p>
    <w:p w14:paraId="0137CB58" w14:textId="77777777" w:rsidR="00790EB6" w:rsidRDefault="00790EB6" w:rsidP="00790EB6">
      <w:pPr>
        <w:spacing w:line="480" w:lineRule="auto"/>
        <w:jc w:val="both"/>
        <w:rPr>
          <w:rFonts w:ascii="Times New Roman" w:hAnsi="Times New Roman" w:cs="Times New Roman"/>
        </w:rPr>
      </w:pPr>
    </w:p>
    <w:p w14:paraId="5480981A" w14:textId="400C4CF8" w:rsidR="00790EB6" w:rsidRDefault="00790EB6" w:rsidP="00790EB6">
      <w:pPr>
        <w:spacing w:line="480" w:lineRule="auto"/>
        <w:jc w:val="both"/>
        <w:rPr>
          <w:rFonts w:ascii="Times New Roman" w:hAnsi="Times New Roman" w:cs="Times New Roman"/>
        </w:rPr>
      </w:pPr>
      <w:r>
        <w:rPr>
          <w:rFonts w:ascii="Times New Roman" w:hAnsi="Times New Roman" w:cs="Times New Roman"/>
        </w:rPr>
        <w:t xml:space="preserve">Local changes in climate </w:t>
      </w:r>
      <w:r w:rsidRPr="003C0EE9">
        <w:rPr>
          <w:rFonts w:ascii="Times New Roman" w:hAnsi="Times New Roman" w:cs="Times New Roman"/>
        </w:rPr>
        <w:t xml:space="preserve">conditions are among the most important predictors </w:t>
      </w:r>
      <w:r w:rsidR="00FD4FB0">
        <w:rPr>
          <w:rFonts w:ascii="Times New Roman" w:hAnsi="Times New Roman" w:cs="Times New Roman"/>
        </w:rPr>
        <w:t>across</w:t>
      </w:r>
      <w:r w:rsidRPr="003C0EE9">
        <w:rPr>
          <w:rFonts w:ascii="Times New Roman" w:hAnsi="Times New Roman" w:cs="Times New Roman"/>
        </w:rPr>
        <w:t xml:space="preserve"> all </w:t>
      </w:r>
      <w:r>
        <w:rPr>
          <w:rFonts w:ascii="Times New Roman" w:hAnsi="Times New Roman" w:cs="Times New Roman"/>
        </w:rPr>
        <w:t>models</w:t>
      </w:r>
      <w:r w:rsidR="00FD4FB0">
        <w:rPr>
          <w:rFonts w:ascii="Times New Roman" w:hAnsi="Times New Roman" w:cs="Times New Roman"/>
        </w:rPr>
        <w:t>.</w:t>
      </w:r>
      <w:r>
        <w:rPr>
          <w:rFonts w:ascii="Times New Roman" w:hAnsi="Times New Roman" w:cs="Times New Roman"/>
        </w:rPr>
        <w:t xml:space="preserve"> </w:t>
      </w:r>
      <w:r w:rsidR="00FD4FB0">
        <w:rPr>
          <w:rFonts w:ascii="Times New Roman" w:hAnsi="Times New Roman" w:cs="Times New Roman"/>
        </w:rPr>
        <w:t>O</w:t>
      </w:r>
      <w:r w:rsidR="003E5D48">
        <w:rPr>
          <w:rFonts w:ascii="Times New Roman" w:hAnsi="Times New Roman" w:cs="Times New Roman"/>
        </w:rPr>
        <w:t xml:space="preserve">verall, </w:t>
      </w:r>
      <w:r>
        <w:rPr>
          <w:rFonts w:ascii="Times New Roman" w:hAnsi="Times New Roman" w:cs="Times New Roman"/>
        </w:rPr>
        <w:t xml:space="preserve">they are more important than access to </w:t>
      </w:r>
      <w:r w:rsidR="00661E32">
        <w:rPr>
          <w:rFonts w:ascii="Times New Roman" w:hAnsi="Times New Roman" w:cs="Times New Roman"/>
        </w:rPr>
        <w:t>news</w:t>
      </w:r>
      <w:r>
        <w:rPr>
          <w:rFonts w:ascii="Times New Roman" w:hAnsi="Times New Roman" w:cs="Times New Roman"/>
        </w:rPr>
        <w:t xml:space="preserve">, political ideology, or </w:t>
      </w:r>
      <w:r w:rsidR="003E5D48">
        <w:rPr>
          <w:rFonts w:ascii="Times New Roman" w:hAnsi="Times New Roman" w:cs="Times New Roman"/>
        </w:rPr>
        <w:t>demographics (</w:t>
      </w:r>
      <w:r w:rsidR="00FD4FB0">
        <w:rPr>
          <w:rFonts w:ascii="Times New Roman" w:hAnsi="Times New Roman" w:cs="Times New Roman"/>
        </w:rPr>
        <w:t xml:space="preserve">see </w:t>
      </w:r>
      <w:r w:rsidR="003E5D48">
        <w:rPr>
          <w:rFonts w:ascii="Times New Roman" w:hAnsi="Times New Roman" w:cs="Times New Roman"/>
        </w:rPr>
        <w:t>Table 1)</w:t>
      </w:r>
      <w:r w:rsidRPr="003C0EE9">
        <w:rPr>
          <w:rFonts w:ascii="Times New Roman" w:hAnsi="Times New Roman" w:cs="Times New Roman"/>
        </w:rPr>
        <w:t xml:space="preserve">. </w:t>
      </w:r>
      <w:r>
        <w:rPr>
          <w:rFonts w:ascii="Times New Roman" w:hAnsi="Times New Roman" w:cs="Times New Roman"/>
        </w:rPr>
        <w:t>Previous research f</w:t>
      </w:r>
      <w:r w:rsidR="00FD4FB0">
        <w:rPr>
          <w:rFonts w:ascii="Times New Roman" w:hAnsi="Times New Roman" w:cs="Times New Roman"/>
        </w:rPr>
        <w:t>inds</w:t>
      </w:r>
      <w:r>
        <w:rPr>
          <w:rFonts w:ascii="Times New Roman" w:hAnsi="Times New Roman" w:cs="Times New Roman"/>
        </w:rPr>
        <w:t xml:space="preserve"> that </w:t>
      </w:r>
      <w:r>
        <w:rPr>
          <w:rFonts w:ascii="Times New Roman" w:hAnsi="Times New Roman" w:cs="Times New Roman"/>
          <w:i/>
          <w:iCs/>
        </w:rPr>
        <w:t>perceived</w:t>
      </w:r>
      <w:r>
        <w:rPr>
          <w:rFonts w:ascii="Times New Roman" w:hAnsi="Times New Roman" w:cs="Times New Roman"/>
        </w:rPr>
        <w:t xml:space="preserve"> changes in local temperature</w:t>
      </w:r>
      <w:r w:rsidR="00FD4FB0">
        <w:rPr>
          <w:rFonts w:ascii="Times New Roman" w:hAnsi="Times New Roman" w:cs="Times New Roman"/>
        </w:rPr>
        <w:t>s</w:t>
      </w:r>
      <w:r>
        <w:rPr>
          <w:rFonts w:ascii="Times New Roman" w:hAnsi="Times New Roman" w:cs="Times New Roman"/>
        </w:rPr>
        <w:t xml:space="preserve"> were the most important predictor of climate risk perception in some African countries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Pr="00A52A3E">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Building upon t</w:t>
      </w:r>
      <w:r w:rsidR="00FD4FB0">
        <w:rPr>
          <w:rFonts w:ascii="Times New Roman" w:hAnsi="Times New Roman" w:cs="Times New Roman"/>
        </w:rPr>
        <w:t>hese</w:t>
      </w:r>
      <w:r>
        <w:rPr>
          <w:rFonts w:ascii="Times New Roman" w:hAnsi="Times New Roman" w:cs="Times New Roman"/>
        </w:rPr>
        <w:t xml:space="preserve"> findings, this study shows that </w:t>
      </w:r>
      <w:r>
        <w:rPr>
          <w:rFonts w:ascii="Times New Roman" w:hAnsi="Times New Roman" w:cs="Times New Roman"/>
          <w:i/>
          <w:iCs/>
        </w:rPr>
        <w:t>actual</w:t>
      </w:r>
      <w:r>
        <w:rPr>
          <w:rFonts w:ascii="Times New Roman" w:hAnsi="Times New Roman" w:cs="Times New Roman"/>
        </w:rPr>
        <w:t xml:space="preserve"> long-term anomalies in temperature, rainfall, and drought at second-</w:t>
      </w:r>
      <w:r w:rsidR="00661E32">
        <w:rPr>
          <w:rFonts w:ascii="Times New Roman" w:hAnsi="Times New Roman" w:cs="Times New Roman"/>
        </w:rPr>
        <w:t>order</w:t>
      </w:r>
      <w:r>
        <w:rPr>
          <w:rFonts w:ascii="Times New Roman" w:hAnsi="Times New Roman" w:cs="Times New Roman"/>
        </w:rPr>
        <w:t xml:space="preserve"> </w:t>
      </w:r>
      <w:r w:rsidR="00661E32">
        <w:rPr>
          <w:rFonts w:ascii="Times New Roman" w:hAnsi="Times New Roman" w:cs="Times New Roman"/>
        </w:rPr>
        <w:t>boundaries</w:t>
      </w:r>
      <w:r>
        <w:rPr>
          <w:rFonts w:ascii="Times New Roman" w:hAnsi="Times New Roman" w:cs="Times New Roman"/>
        </w:rPr>
        <w:t xml:space="preserve"> </w:t>
      </w:r>
      <w:r w:rsidR="00FD4FB0">
        <w:rPr>
          <w:rFonts w:ascii="Times New Roman" w:hAnsi="Times New Roman" w:cs="Times New Roman"/>
        </w:rPr>
        <w:t xml:space="preserve">do more to </w:t>
      </w:r>
      <w:r>
        <w:rPr>
          <w:rFonts w:ascii="Times New Roman" w:hAnsi="Times New Roman" w:cs="Times New Roman"/>
        </w:rPr>
        <w:t xml:space="preserve">shape individual </w:t>
      </w:r>
      <w:r w:rsidR="006C73B1">
        <w:rPr>
          <w:rFonts w:ascii="Times New Roman" w:hAnsi="Times New Roman" w:cs="Times New Roman"/>
        </w:rPr>
        <w:t>climate change beliefs</w:t>
      </w:r>
      <w:r w:rsidR="00FD4FB0">
        <w:rPr>
          <w:rFonts w:ascii="Times New Roman" w:hAnsi="Times New Roman" w:cs="Times New Roman"/>
        </w:rPr>
        <w:t xml:space="preserve"> than the above mentioned</w:t>
      </w:r>
      <w:r>
        <w:rPr>
          <w:rFonts w:ascii="Times New Roman" w:hAnsi="Times New Roman" w:cs="Times New Roman"/>
        </w:rPr>
        <w:t xml:space="preserve">. </w:t>
      </w:r>
      <w:r w:rsidRPr="003C0EE9">
        <w:rPr>
          <w:rFonts w:ascii="Times New Roman" w:hAnsi="Times New Roman" w:cs="Times New Roman"/>
        </w:rPr>
        <w:t>Attribute substitution and emotional salience may explain the importance of</w:t>
      </w:r>
      <w:r>
        <w:rPr>
          <w:rFonts w:ascii="Times New Roman" w:hAnsi="Times New Roman" w:cs="Times New Roman"/>
        </w:rPr>
        <w:t xml:space="preserve"> </w:t>
      </w:r>
      <w:r w:rsidRPr="003C0EE9">
        <w:rPr>
          <w:rFonts w:ascii="Times New Roman" w:hAnsi="Times New Roman" w:cs="Times New Roman"/>
        </w:rPr>
        <w:t xml:space="preserve">personal experience with local weather conditions for </w:t>
      </w:r>
      <w:r>
        <w:rPr>
          <w:rFonts w:ascii="Times New Roman" w:hAnsi="Times New Roman" w:cs="Times New Roman"/>
        </w:rPr>
        <w:t>CCB</w:t>
      </w:r>
      <w:r w:rsidR="006C73B1">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{"citationItems":[{"id":"ITEM-1","itemData":{"DOI":"10.1038/nclimate2093","ISSN":"1758678X","abstract":"Climate change judgements can depend on whether today seems warmer or colder than usual, termed the local warming effect. Although previous research has demonstrated that this effect occurs, studies have yet to explain why or how temperature abnormalities influence global warming attitudes. A better understanding of the underlying psychology of this effect can help explain the public's reaction to climate change and inform approaches used to communicate the phenomenon. Across five studies, we find evidence of attribute substitution, whereby individuals use less relevant but available information (for example, today's temperature) in place of more diagnostic but less accessible information (for example, global climate change patterns) when making judgements. Moreover, we rule out alternative hypotheses involving climate change labelling and lay mental models. Ultimately, we show that present temperature abnormalities are given undue weight and lead to an overestimation of the frequency of similar past events, thereby increasing belief in and concern for global warming. © 2014 Macmillan Publishers Limited.","author":[{"dropping-particle":"","family":"Zaval","given":"Lisa","non-dropping-particle":"","parse-names":false,"suffix":""},{"dropping-particle":"","family":"Keenan","given":"Elizabeth A.","non-dropping-particle":"","parse-names":false,"suffix":""},{"dropping-particle":"","family":"Johnson","given":"Eric J.","non-dropping-particle":"","parse-names":false,"suffix":""},{"dropping-particle":"","family":"Weber","given":"Elke U.","non-dropping-particle":"","parse-names":false,"suffix":""}],"container-title":"Nature Climate Change","id":"ITEM-1","issue":"2","issued":{"date-parts":[["2014","2","12"]]},"page":"143-147","publisher":"Nature Publishing Group","title":"How warm days increase belief in global warming","type":"article-journal","volume":"4"},"uris":["http://www.mendeley.com/documents/?uuid=70c484b5-659f-3ef4-ae70-6ba5b5e0d2cf"]},{"id":"ITEM-2","itemData":{"DOI":"10.1002/wcc.377","ISSN":"17577780","abstract":"Five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Change","id":"ITEM-2","issue":"1","issued":{"date-parts":[["2016","1","1"]]},"page":"125-134","publisher":"Wiley-Blackwell","title":"What shapes perceptions of climate change? New research since 2010","type":"article-journal","volume":"7"},"uris":["http://www.mendeley.com/documents/?uuid=f374f469-9ea6-3577-8bf7-ae0efa203f13"]}],"mendeley":{"formattedCitation":"[26,36]","plainTextFormattedCitation":"[26,36]","previouslyFormattedCitation":"[26,36]"},"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[26,36]</w:t>
      </w:r>
      <w:r>
        <w:rPr>
          <w:rFonts w:ascii="Times New Roman" w:hAnsi="Times New Roman" w:cs="Times New Roman"/>
        </w:rPr>
        <w:fldChar w:fldCharType="end"/>
      </w:r>
      <w:r>
        <w:rPr>
          <w:rFonts w:ascii="Times New Roman" w:hAnsi="Times New Roman" w:cs="Times New Roman"/>
        </w:rPr>
        <w:t>.</w:t>
      </w:r>
      <w:r w:rsidR="00FD4FB0">
        <w:rPr>
          <w:rFonts w:ascii="Times New Roman" w:hAnsi="Times New Roman" w:cs="Times New Roman"/>
        </w:rPr>
        <w:t xml:space="preserve"> In fact</w:t>
      </w:r>
      <w:r>
        <w:rPr>
          <w:rFonts w:ascii="Times New Roman" w:hAnsi="Times New Roman" w:cs="Times New Roman"/>
        </w:rPr>
        <w:t>, q</w:t>
      </w:r>
      <w:r w:rsidRPr="00541F8F">
        <w:rPr>
          <w:rFonts w:ascii="Times New Roman" w:hAnsi="Times New Roman" w:cs="Times New Roman"/>
        </w:rPr>
        <w:t>ualitative evidence suggest</w:t>
      </w:r>
      <w:r>
        <w:rPr>
          <w:rFonts w:ascii="Times New Roman" w:hAnsi="Times New Roman" w:cs="Times New Roman"/>
        </w:rPr>
        <w:t>s</w:t>
      </w:r>
      <w:r w:rsidRPr="00541F8F">
        <w:rPr>
          <w:rFonts w:ascii="Times New Roman" w:hAnsi="Times New Roman" w:cs="Times New Roman"/>
        </w:rPr>
        <w:t xml:space="preserve"> that </w:t>
      </w:r>
      <w:r>
        <w:rPr>
          <w:rFonts w:ascii="Times New Roman" w:hAnsi="Times New Roman" w:cs="Times New Roman"/>
        </w:rPr>
        <w:t>some</w:t>
      </w:r>
      <w:r w:rsidRPr="00541F8F">
        <w:rPr>
          <w:rFonts w:ascii="Times New Roman" w:hAnsi="Times New Roman" w:cs="Times New Roman"/>
        </w:rPr>
        <w:t xml:space="preserve"> communities in Africa understand climate change</w:t>
      </w:r>
      <w:r>
        <w:rPr>
          <w:rFonts w:ascii="Times New Roman" w:hAnsi="Times New Roman" w:cs="Times New Roman"/>
        </w:rPr>
        <w:t xml:space="preserve"> </w:t>
      </w:r>
      <w:r w:rsidRPr="00541F8F">
        <w:rPr>
          <w:rFonts w:ascii="Times New Roman" w:hAnsi="Times New Roman" w:cs="Times New Roman"/>
        </w:rPr>
        <w:t>not as a global</w:t>
      </w:r>
      <w:r w:rsidR="00FD4FB0">
        <w:rPr>
          <w:rFonts w:ascii="Times New Roman" w:hAnsi="Times New Roman" w:cs="Times New Roman"/>
        </w:rPr>
        <w:t xml:space="preserve"> phenomenon</w:t>
      </w:r>
      <w:r w:rsidRPr="00541F8F">
        <w:rPr>
          <w:rFonts w:ascii="Times New Roman" w:hAnsi="Times New Roman" w:cs="Times New Roman"/>
        </w:rPr>
        <w:t xml:space="preserve"> but a local </w:t>
      </w:r>
      <w:r w:rsidR="00FD4FB0">
        <w:rPr>
          <w:rFonts w:ascii="Times New Roman" w:hAnsi="Times New Roman" w:cs="Times New Roman"/>
        </w:rPr>
        <w:t xml:space="preserve">one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D150F7">
        <w:rPr>
          <w:rFonts w:ascii="Times New Roman" w:hAnsi="Times New Roman" w:cs="Times New Roman"/>
          <w:noProof/>
        </w:rPr>
        <w:t>[16]</w:t>
      </w:r>
      <w:r>
        <w:rPr>
          <w:rFonts w:ascii="Times New Roman" w:hAnsi="Times New Roman" w:cs="Times New Roman"/>
        </w:rPr>
        <w:fldChar w:fldCharType="end"/>
      </w:r>
      <w:r>
        <w:rPr>
          <w:rFonts w:ascii="Times New Roman" w:hAnsi="Times New Roman" w:cs="Times New Roman"/>
        </w:rPr>
        <w:t xml:space="preserve">. Therefore, local weather changes may be used to prime </w:t>
      </w:r>
      <w:r w:rsidR="00FD4FB0">
        <w:rPr>
          <w:rFonts w:ascii="Times New Roman" w:hAnsi="Times New Roman" w:cs="Times New Roman"/>
        </w:rPr>
        <w:t>climate change</w:t>
      </w:r>
      <w:r>
        <w:rPr>
          <w:rFonts w:ascii="Times New Roman" w:hAnsi="Times New Roman" w:cs="Times New Roman"/>
        </w:rPr>
        <w:t xml:space="preserve"> and encourage mitigation and adaptation</w:t>
      </w:r>
      <w:r w:rsidR="00FD4FB0">
        <w:rPr>
          <w:rFonts w:ascii="Times New Roman" w:hAnsi="Times New Roman" w:cs="Times New Roman"/>
        </w:rPr>
        <w:t xml:space="preserve"> measures</w:t>
      </w:r>
      <w:r>
        <w:rPr>
          <w:rFonts w:ascii="Times New Roman" w:hAnsi="Times New Roman" w:cs="Times New Roman"/>
        </w:rPr>
        <w:t xml:space="preserve">, but the link between those local changes and the global </w:t>
      </w:r>
      <w:r w:rsidR="003E5D48">
        <w:rPr>
          <w:rFonts w:ascii="Times New Roman" w:hAnsi="Times New Roman" w:cs="Times New Roman"/>
        </w:rPr>
        <w:t>patterns</w:t>
      </w:r>
      <w:r>
        <w:rPr>
          <w:rFonts w:ascii="Times New Roman" w:hAnsi="Times New Roman" w:cs="Times New Roman"/>
        </w:rPr>
        <w:t xml:space="preserve"> of climate change should be highlighted. </w:t>
      </w:r>
    </w:p>
    <w:p w14:paraId="366F60B7" w14:textId="36740A58" w:rsidR="003E5D48" w:rsidRDefault="003E5D48" w:rsidP="00790EB6">
      <w:pPr>
        <w:spacing w:line="480" w:lineRule="auto"/>
        <w:jc w:val="both"/>
        <w:rPr>
          <w:rFonts w:ascii="Times New Roman" w:hAnsi="Times New Roman" w:cs="Times New Roman"/>
        </w:rPr>
      </w:pPr>
    </w:p>
    <w:p w14:paraId="6B72C011" w14:textId="77777777" w:rsidR="003E5D48" w:rsidRPr="003E5D48" w:rsidRDefault="003E5D48" w:rsidP="003E5D48">
      <w:pPr>
        <w:spacing w:line="480" w:lineRule="auto"/>
        <w:ind w:left="720" w:hanging="720"/>
        <w:jc w:val="both"/>
        <w:rPr>
          <w:rFonts w:ascii="Times New Roman" w:hAnsi="Times New Roman" w:cs="Times New Roman"/>
          <w:b/>
        </w:rPr>
      </w:pPr>
      <w:r w:rsidRPr="003E5D48">
        <w:rPr>
          <w:rFonts w:ascii="Times New Roman" w:hAnsi="Times New Roman" w:cs="Times New Roman"/>
          <w:b/>
        </w:rPr>
        <w:t>Table 1. Direction of relation of key predictors to CCBs</w:t>
      </w:r>
    </w:p>
    <w:tbl>
      <w:tblPr>
        <w:tblStyle w:val="Tablaconcuadrcula"/>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139"/>
        <w:gridCol w:w="2152"/>
        <w:gridCol w:w="1276"/>
        <w:gridCol w:w="1276"/>
        <w:gridCol w:w="1276"/>
      </w:tblGrid>
      <w:tr w:rsidR="003E5D48" w:rsidRPr="009935C8" w14:paraId="09C44DC1" w14:textId="77777777" w:rsidTr="00A10CA2">
        <w:trPr>
          <w:trHeight w:val="567"/>
        </w:trPr>
        <w:tc>
          <w:tcPr>
            <w:tcW w:w="1812" w:type="dxa"/>
            <w:tcBorders>
              <w:top w:val="single" w:sz="4" w:space="0" w:color="auto"/>
              <w:bottom w:val="single" w:sz="4" w:space="0" w:color="auto"/>
            </w:tcBorders>
            <w:vAlign w:val="center"/>
          </w:tcPr>
          <w:p w14:paraId="2C3F3813" w14:textId="77777777" w:rsidR="003E5D48" w:rsidRPr="001E6509" w:rsidRDefault="003E5D48" w:rsidP="00A10CA2">
            <w:pPr>
              <w:spacing w:line="480" w:lineRule="auto"/>
              <w:jc w:val="center"/>
              <w:rPr>
                <w:rFonts w:ascii="Times New Roman" w:hAnsi="Times New Roman" w:cs="Times New Roman"/>
                <w:b/>
                <w:bCs/>
                <w:sz w:val="20"/>
                <w:szCs w:val="20"/>
              </w:rPr>
            </w:pPr>
          </w:p>
        </w:tc>
        <w:tc>
          <w:tcPr>
            <w:tcW w:w="1139" w:type="dxa"/>
            <w:tcBorders>
              <w:top w:val="single" w:sz="4" w:space="0" w:color="auto"/>
              <w:bottom w:val="single" w:sz="4" w:space="0" w:color="auto"/>
            </w:tcBorders>
            <w:vAlign w:val="center"/>
          </w:tcPr>
          <w:p w14:paraId="1056F9F6"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Awareness</w:t>
            </w:r>
          </w:p>
        </w:tc>
        <w:tc>
          <w:tcPr>
            <w:tcW w:w="2152" w:type="dxa"/>
            <w:tcBorders>
              <w:top w:val="single" w:sz="4" w:space="0" w:color="auto"/>
              <w:bottom w:val="single" w:sz="4" w:space="0" w:color="auto"/>
            </w:tcBorders>
            <w:vAlign w:val="center"/>
          </w:tcPr>
          <w:p w14:paraId="73C009A9"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Human causation</w:t>
            </w:r>
          </w:p>
        </w:tc>
        <w:tc>
          <w:tcPr>
            <w:tcW w:w="1276" w:type="dxa"/>
            <w:tcBorders>
              <w:top w:val="single" w:sz="4" w:space="0" w:color="auto"/>
              <w:bottom w:val="single" w:sz="4" w:space="0" w:color="auto"/>
            </w:tcBorders>
            <w:vAlign w:val="center"/>
          </w:tcPr>
          <w:p w14:paraId="293F9A8C"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Risk perc.</w:t>
            </w:r>
          </w:p>
        </w:tc>
        <w:tc>
          <w:tcPr>
            <w:tcW w:w="1276" w:type="dxa"/>
            <w:tcBorders>
              <w:top w:val="single" w:sz="4" w:space="0" w:color="auto"/>
              <w:bottom w:val="single" w:sz="4" w:space="0" w:color="auto"/>
            </w:tcBorders>
            <w:vAlign w:val="center"/>
          </w:tcPr>
          <w:p w14:paraId="0818B3F8"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Need to stop</w:t>
            </w:r>
          </w:p>
        </w:tc>
        <w:tc>
          <w:tcPr>
            <w:tcW w:w="1276" w:type="dxa"/>
            <w:tcBorders>
              <w:top w:val="single" w:sz="4" w:space="0" w:color="auto"/>
              <w:bottom w:val="single" w:sz="4" w:space="0" w:color="auto"/>
            </w:tcBorders>
            <w:vAlign w:val="center"/>
          </w:tcPr>
          <w:p w14:paraId="36BCF308"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Self-efficacy</w:t>
            </w:r>
          </w:p>
        </w:tc>
      </w:tr>
      <w:tr w:rsidR="003E5D48" w:rsidRPr="009935C8" w14:paraId="3E7CF33A" w14:textId="77777777" w:rsidTr="00A10CA2">
        <w:trPr>
          <w:trHeight w:val="567"/>
        </w:trPr>
        <w:tc>
          <w:tcPr>
            <w:tcW w:w="1812" w:type="dxa"/>
            <w:tcBorders>
              <w:top w:val="single" w:sz="4" w:space="0" w:color="auto"/>
            </w:tcBorders>
            <w:vAlign w:val="center"/>
          </w:tcPr>
          <w:p w14:paraId="4AE7A267"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Agric. conditions</w:t>
            </w:r>
          </w:p>
        </w:tc>
        <w:tc>
          <w:tcPr>
            <w:tcW w:w="1139" w:type="dxa"/>
            <w:tcBorders>
              <w:top w:val="single" w:sz="4" w:space="0" w:color="auto"/>
            </w:tcBorders>
            <w:vAlign w:val="center"/>
          </w:tcPr>
          <w:p w14:paraId="334E3996"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tcBorders>
              <w:top w:val="single" w:sz="4" w:space="0" w:color="auto"/>
            </w:tcBorders>
            <w:vAlign w:val="center"/>
          </w:tcPr>
          <w:p w14:paraId="5B04061C"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tcBorders>
              <w:top w:val="single" w:sz="4" w:space="0" w:color="auto"/>
            </w:tcBorders>
            <w:vAlign w:val="center"/>
          </w:tcPr>
          <w:p w14:paraId="446B391D"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tcBorders>
              <w:top w:val="single" w:sz="4" w:space="0" w:color="auto"/>
            </w:tcBorders>
            <w:vAlign w:val="center"/>
          </w:tcPr>
          <w:p w14:paraId="607AD850"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tcBorders>
              <w:top w:val="single" w:sz="4" w:space="0" w:color="auto"/>
            </w:tcBorders>
            <w:vAlign w:val="center"/>
          </w:tcPr>
          <w:p w14:paraId="63C9598A" w14:textId="77777777" w:rsidR="003E5D48" w:rsidRPr="001E6509" w:rsidRDefault="003E5D48" w:rsidP="00A10CA2">
            <w:pPr>
              <w:spacing w:line="480" w:lineRule="auto"/>
              <w:jc w:val="center"/>
              <w:rPr>
                <w:rFonts w:ascii="Times New Roman" w:hAnsi="Times New Roman" w:cs="Times New Roman"/>
              </w:rPr>
            </w:pPr>
          </w:p>
        </w:tc>
      </w:tr>
      <w:tr w:rsidR="003E5D48" w:rsidRPr="009935C8" w14:paraId="750EC2FE" w14:textId="77777777" w:rsidTr="00A10CA2">
        <w:trPr>
          <w:trHeight w:val="567"/>
        </w:trPr>
        <w:tc>
          <w:tcPr>
            <w:tcW w:w="1812" w:type="dxa"/>
            <w:vAlign w:val="center"/>
          </w:tcPr>
          <w:p w14:paraId="5A8BC7B8" w14:textId="77777777" w:rsidR="003E5D48" w:rsidRPr="009935C8" w:rsidRDefault="003E5D48" w:rsidP="00A10CA2">
            <w:pPr>
              <w:spacing w:line="480" w:lineRule="auto"/>
              <w:jc w:val="center"/>
              <w:rPr>
                <w:rFonts w:ascii="Times New Roman" w:hAnsi="Times New Roman" w:cs="Times New Roman"/>
                <w:sz w:val="20"/>
                <w:szCs w:val="20"/>
              </w:rPr>
            </w:pPr>
            <w:r w:rsidRPr="009935C8">
              <w:rPr>
                <w:rFonts w:ascii="Times New Roman" w:hAnsi="Times New Roman" w:cs="Times New Roman"/>
                <w:sz w:val="20"/>
                <w:szCs w:val="20"/>
              </w:rPr>
              <w:t>Human c</w:t>
            </w:r>
            <w:r>
              <w:rPr>
                <w:rFonts w:ascii="Times New Roman" w:hAnsi="Times New Roman" w:cs="Times New Roman"/>
                <w:sz w:val="20"/>
                <w:szCs w:val="20"/>
              </w:rPr>
              <w:t>ausation</w:t>
            </w:r>
          </w:p>
        </w:tc>
        <w:tc>
          <w:tcPr>
            <w:tcW w:w="1139" w:type="dxa"/>
            <w:vAlign w:val="center"/>
          </w:tcPr>
          <w:p w14:paraId="3F79BAE8" w14:textId="77777777" w:rsidR="003E5D48" w:rsidRPr="001E6509" w:rsidRDefault="003E5D48" w:rsidP="00A10CA2">
            <w:pPr>
              <w:spacing w:line="480" w:lineRule="auto"/>
              <w:jc w:val="center"/>
              <w:rPr>
                <w:rFonts w:ascii="Times New Roman" w:hAnsi="Times New Roman" w:cs="Times New Roman"/>
              </w:rPr>
            </w:pPr>
          </w:p>
        </w:tc>
        <w:tc>
          <w:tcPr>
            <w:tcW w:w="2152" w:type="dxa"/>
            <w:vAlign w:val="center"/>
          </w:tcPr>
          <w:p w14:paraId="3C0420B0"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0566C194"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521D02BC"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3DFEDA70"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3E5D48" w:rsidRPr="009935C8" w14:paraId="4DE93579" w14:textId="77777777" w:rsidTr="00A10CA2">
        <w:trPr>
          <w:trHeight w:val="567"/>
        </w:trPr>
        <w:tc>
          <w:tcPr>
            <w:tcW w:w="1812" w:type="dxa"/>
            <w:vAlign w:val="center"/>
          </w:tcPr>
          <w:p w14:paraId="525B6EFA"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Risk perception</w:t>
            </w:r>
          </w:p>
        </w:tc>
        <w:tc>
          <w:tcPr>
            <w:tcW w:w="1139" w:type="dxa"/>
            <w:vAlign w:val="center"/>
          </w:tcPr>
          <w:p w14:paraId="18BD4B75" w14:textId="77777777" w:rsidR="003E5D48" w:rsidRPr="001E6509" w:rsidRDefault="003E5D48" w:rsidP="00A10CA2">
            <w:pPr>
              <w:spacing w:line="480" w:lineRule="auto"/>
              <w:jc w:val="center"/>
              <w:rPr>
                <w:rFonts w:ascii="Times New Roman" w:hAnsi="Times New Roman" w:cs="Times New Roman"/>
              </w:rPr>
            </w:pPr>
          </w:p>
        </w:tc>
        <w:tc>
          <w:tcPr>
            <w:tcW w:w="2152" w:type="dxa"/>
            <w:vAlign w:val="center"/>
          </w:tcPr>
          <w:p w14:paraId="31048ACA"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164D4592"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2D72B1E1"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241ED54A"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3E5D48" w:rsidRPr="009935C8" w14:paraId="3502A0C7" w14:textId="77777777" w:rsidTr="00A10CA2">
        <w:trPr>
          <w:trHeight w:val="567"/>
        </w:trPr>
        <w:tc>
          <w:tcPr>
            <w:tcW w:w="1812" w:type="dxa"/>
            <w:vAlign w:val="center"/>
          </w:tcPr>
          <w:p w14:paraId="06B548A3"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Education level</w:t>
            </w:r>
          </w:p>
        </w:tc>
        <w:tc>
          <w:tcPr>
            <w:tcW w:w="1139" w:type="dxa"/>
            <w:vAlign w:val="center"/>
          </w:tcPr>
          <w:p w14:paraId="73B05B5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vAlign w:val="center"/>
          </w:tcPr>
          <w:p w14:paraId="4FAD3FC5"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44744BB2"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3C88D16B"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67D6C2F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3E5D48" w:rsidRPr="009935C8" w14:paraId="0DFA5C42" w14:textId="77777777" w:rsidTr="00A10CA2">
        <w:trPr>
          <w:trHeight w:val="567"/>
        </w:trPr>
        <w:tc>
          <w:tcPr>
            <w:tcW w:w="1812" w:type="dxa"/>
            <w:vAlign w:val="center"/>
          </w:tcPr>
          <w:p w14:paraId="40DEAF5C"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lastRenderedPageBreak/>
              <w:t>Temp. anomaly</w:t>
            </w:r>
          </w:p>
        </w:tc>
        <w:tc>
          <w:tcPr>
            <w:tcW w:w="1139" w:type="dxa"/>
            <w:vAlign w:val="center"/>
          </w:tcPr>
          <w:p w14:paraId="39FA37AF"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vAlign w:val="center"/>
          </w:tcPr>
          <w:p w14:paraId="4F37178E"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0F8F7A6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0E5796C4"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513F8C6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3E5D48" w:rsidRPr="009935C8" w14:paraId="1AE66761" w14:textId="77777777" w:rsidTr="00A10CA2">
        <w:trPr>
          <w:trHeight w:val="567"/>
        </w:trPr>
        <w:tc>
          <w:tcPr>
            <w:tcW w:w="1812" w:type="dxa"/>
            <w:vAlign w:val="center"/>
          </w:tcPr>
          <w:p w14:paraId="58B207B9"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Online information</w:t>
            </w:r>
          </w:p>
        </w:tc>
        <w:tc>
          <w:tcPr>
            <w:tcW w:w="1139" w:type="dxa"/>
            <w:vAlign w:val="center"/>
          </w:tcPr>
          <w:p w14:paraId="40DF2371"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vAlign w:val="center"/>
          </w:tcPr>
          <w:p w14:paraId="4B5F7AB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28F3C86D"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2B5CC06F"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204F3D11" w14:textId="77777777" w:rsidR="003E5D48" w:rsidRPr="001E6509" w:rsidRDefault="003E5D48" w:rsidP="00A10CA2">
            <w:pPr>
              <w:spacing w:line="480" w:lineRule="auto"/>
              <w:jc w:val="center"/>
              <w:rPr>
                <w:rFonts w:ascii="Times New Roman" w:hAnsi="Times New Roman" w:cs="Times New Roman"/>
              </w:rPr>
            </w:pPr>
          </w:p>
        </w:tc>
      </w:tr>
      <w:tr w:rsidR="003E5D48" w:rsidRPr="009935C8" w14:paraId="3F97D06A" w14:textId="77777777" w:rsidTr="003E5D48">
        <w:trPr>
          <w:trHeight w:val="567"/>
        </w:trPr>
        <w:tc>
          <w:tcPr>
            <w:tcW w:w="1812" w:type="dxa"/>
            <w:vAlign w:val="center"/>
          </w:tcPr>
          <w:p w14:paraId="1418C28B" w14:textId="77777777" w:rsidR="003E5D4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Authoritarian</w:t>
            </w:r>
          </w:p>
        </w:tc>
        <w:tc>
          <w:tcPr>
            <w:tcW w:w="1139" w:type="dxa"/>
            <w:vAlign w:val="center"/>
          </w:tcPr>
          <w:p w14:paraId="14EBFADB"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vAlign w:val="center"/>
          </w:tcPr>
          <w:p w14:paraId="3C036B6A"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6A3CA2C3"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333D0A34"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47BD2DEE"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D31422" w:rsidRPr="009935C8" w14:paraId="15746061" w14:textId="77777777" w:rsidTr="003E5D48">
        <w:trPr>
          <w:trHeight w:val="567"/>
        </w:trPr>
        <w:tc>
          <w:tcPr>
            <w:tcW w:w="1812" w:type="dxa"/>
            <w:vAlign w:val="center"/>
          </w:tcPr>
          <w:p w14:paraId="071AF1B7" w14:textId="3421BEF6" w:rsidR="00D31422" w:rsidRDefault="00D31422"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Lived poverty</w:t>
            </w:r>
          </w:p>
        </w:tc>
        <w:tc>
          <w:tcPr>
            <w:tcW w:w="1139" w:type="dxa"/>
            <w:vAlign w:val="center"/>
          </w:tcPr>
          <w:p w14:paraId="2FB79D4C" w14:textId="74F8E41B" w:rsidR="00D31422" w:rsidRPr="001E6509" w:rsidRDefault="00D31422" w:rsidP="00A10CA2">
            <w:pPr>
              <w:spacing w:line="480" w:lineRule="auto"/>
              <w:jc w:val="center"/>
              <w:rPr>
                <w:rFonts w:ascii="Times New Roman" w:hAnsi="Times New Roman" w:cs="Times New Roman"/>
              </w:rPr>
            </w:pPr>
          </w:p>
        </w:tc>
        <w:tc>
          <w:tcPr>
            <w:tcW w:w="2152" w:type="dxa"/>
            <w:vAlign w:val="center"/>
          </w:tcPr>
          <w:p w14:paraId="321A3FB5" w14:textId="77777777" w:rsidR="00D31422" w:rsidRPr="001E6509" w:rsidRDefault="00D31422" w:rsidP="00A10CA2">
            <w:pPr>
              <w:spacing w:line="480" w:lineRule="auto"/>
              <w:jc w:val="center"/>
              <w:rPr>
                <w:rFonts w:ascii="Times New Roman" w:hAnsi="Times New Roman" w:cs="Times New Roman"/>
              </w:rPr>
            </w:pPr>
          </w:p>
        </w:tc>
        <w:tc>
          <w:tcPr>
            <w:tcW w:w="1276" w:type="dxa"/>
            <w:vAlign w:val="center"/>
          </w:tcPr>
          <w:p w14:paraId="340AC717" w14:textId="0B53E2F0" w:rsidR="00D31422" w:rsidRPr="001E6509" w:rsidRDefault="00D31422" w:rsidP="00A10CA2">
            <w:pPr>
              <w:spacing w:line="480" w:lineRule="auto"/>
              <w:jc w:val="center"/>
              <w:rPr>
                <w:rFonts w:ascii="Times New Roman" w:hAnsi="Times New Roman" w:cs="Times New Roman"/>
              </w:rPr>
            </w:pPr>
            <w:r>
              <w:rPr>
                <w:rFonts w:ascii="Times New Roman" w:hAnsi="Times New Roman" w:cs="Times New Roman"/>
              </w:rPr>
              <w:t>+</w:t>
            </w:r>
          </w:p>
        </w:tc>
        <w:tc>
          <w:tcPr>
            <w:tcW w:w="1276" w:type="dxa"/>
            <w:vAlign w:val="center"/>
          </w:tcPr>
          <w:p w14:paraId="1C848A02" w14:textId="2C35BFDF" w:rsidR="00D31422" w:rsidRPr="001E6509" w:rsidRDefault="00D31422" w:rsidP="00A10CA2">
            <w:pPr>
              <w:spacing w:line="480" w:lineRule="auto"/>
              <w:jc w:val="center"/>
              <w:rPr>
                <w:rFonts w:ascii="Times New Roman" w:hAnsi="Times New Roman" w:cs="Times New Roman"/>
              </w:rPr>
            </w:pPr>
            <w:r>
              <w:rPr>
                <w:rFonts w:ascii="Times New Roman" w:hAnsi="Times New Roman" w:cs="Times New Roman"/>
              </w:rPr>
              <w:t>+</w:t>
            </w:r>
          </w:p>
        </w:tc>
        <w:tc>
          <w:tcPr>
            <w:tcW w:w="1276" w:type="dxa"/>
            <w:vAlign w:val="center"/>
          </w:tcPr>
          <w:p w14:paraId="23AF4199" w14:textId="77777777" w:rsidR="00D31422" w:rsidRPr="001E6509" w:rsidRDefault="00D31422" w:rsidP="00A10CA2">
            <w:pPr>
              <w:spacing w:line="480" w:lineRule="auto"/>
              <w:jc w:val="center"/>
              <w:rPr>
                <w:rFonts w:ascii="Times New Roman" w:hAnsi="Times New Roman" w:cs="Times New Roman"/>
              </w:rPr>
            </w:pPr>
          </w:p>
        </w:tc>
      </w:tr>
      <w:tr w:rsidR="003E5D48" w:rsidRPr="009935C8" w14:paraId="197B1882" w14:textId="77777777" w:rsidTr="00A10CA2">
        <w:trPr>
          <w:trHeight w:val="567"/>
        </w:trPr>
        <w:tc>
          <w:tcPr>
            <w:tcW w:w="1812" w:type="dxa"/>
            <w:tcBorders>
              <w:bottom w:val="single" w:sz="4" w:space="0" w:color="auto"/>
            </w:tcBorders>
            <w:vAlign w:val="center"/>
          </w:tcPr>
          <w:p w14:paraId="0156CDF9" w14:textId="1A0AB1A3" w:rsidR="003E5D4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Gender (female)</w:t>
            </w:r>
          </w:p>
        </w:tc>
        <w:tc>
          <w:tcPr>
            <w:tcW w:w="1139" w:type="dxa"/>
            <w:tcBorders>
              <w:bottom w:val="single" w:sz="4" w:space="0" w:color="auto"/>
            </w:tcBorders>
            <w:vAlign w:val="center"/>
          </w:tcPr>
          <w:p w14:paraId="7A2881CD" w14:textId="274D812C" w:rsidR="003E5D48" w:rsidRPr="001E6509" w:rsidRDefault="003E5D48" w:rsidP="00A10CA2">
            <w:pPr>
              <w:spacing w:line="480" w:lineRule="auto"/>
              <w:jc w:val="center"/>
              <w:rPr>
                <w:rFonts w:ascii="Times New Roman" w:hAnsi="Times New Roman" w:cs="Times New Roman"/>
              </w:rPr>
            </w:pPr>
            <w:r>
              <w:rPr>
                <w:rFonts w:ascii="Times New Roman" w:hAnsi="Times New Roman" w:cs="Times New Roman"/>
              </w:rPr>
              <w:t>-</w:t>
            </w:r>
          </w:p>
        </w:tc>
        <w:tc>
          <w:tcPr>
            <w:tcW w:w="2152" w:type="dxa"/>
            <w:tcBorders>
              <w:bottom w:val="single" w:sz="4" w:space="0" w:color="auto"/>
            </w:tcBorders>
            <w:vAlign w:val="center"/>
          </w:tcPr>
          <w:p w14:paraId="7F088616" w14:textId="77777777" w:rsidR="003E5D48" w:rsidRPr="001E6509" w:rsidRDefault="003E5D48" w:rsidP="00A10CA2">
            <w:pPr>
              <w:spacing w:line="480" w:lineRule="auto"/>
              <w:jc w:val="center"/>
              <w:rPr>
                <w:rFonts w:ascii="Times New Roman" w:hAnsi="Times New Roman" w:cs="Times New Roman"/>
              </w:rPr>
            </w:pPr>
          </w:p>
        </w:tc>
        <w:tc>
          <w:tcPr>
            <w:tcW w:w="1276" w:type="dxa"/>
            <w:tcBorders>
              <w:bottom w:val="single" w:sz="4" w:space="0" w:color="auto"/>
            </w:tcBorders>
            <w:vAlign w:val="center"/>
          </w:tcPr>
          <w:p w14:paraId="050D0609" w14:textId="77777777" w:rsidR="003E5D48" w:rsidRPr="001E6509" w:rsidRDefault="003E5D48" w:rsidP="00A10CA2">
            <w:pPr>
              <w:spacing w:line="480" w:lineRule="auto"/>
              <w:jc w:val="center"/>
              <w:rPr>
                <w:rFonts w:ascii="Times New Roman" w:hAnsi="Times New Roman" w:cs="Times New Roman"/>
              </w:rPr>
            </w:pPr>
          </w:p>
        </w:tc>
        <w:tc>
          <w:tcPr>
            <w:tcW w:w="1276" w:type="dxa"/>
            <w:tcBorders>
              <w:bottom w:val="single" w:sz="4" w:space="0" w:color="auto"/>
            </w:tcBorders>
            <w:vAlign w:val="center"/>
          </w:tcPr>
          <w:p w14:paraId="5FAD4D7A" w14:textId="77777777" w:rsidR="003E5D48" w:rsidRPr="001E6509" w:rsidRDefault="003E5D48" w:rsidP="00A10CA2">
            <w:pPr>
              <w:spacing w:line="480" w:lineRule="auto"/>
              <w:jc w:val="center"/>
              <w:rPr>
                <w:rFonts w:ascii="Times New Roman" w:hAnsi="Times New Roman" w:cs="Times New Roman"/>
              </w:rPr>
            </w:pPr>
          </w:p>
        </w:tc>
        <w:tc>
          <w:tcPr>
            <w:tcW w:w="1276" w:type="dxa"/>
            <w:tcBorders>
              <w:bottom w:val="single" w:sz="4" w:space="0" w:color="auto"/>
            </w:tcBorders>
            <w:vAlign w:val="center"/>
          </w:tcPr>
          <w:p w14:paraId="168222BB" w14:textId="77777777" w:rsidR="003E5D48" w:rsidRPr="001E6509" w:rsidRDefault="003E5D48" w:rsidP="00A10CA2">
            <w:pPr>
              <w:spacing w:line="480" w:lineRule="auto"/>
              <w:jc w:val="center"/>
              <w:rPr>
                <w:rFonts w:ascii="Times New Roman" w:hAnsi="Times New Roman" w:cs="Times New Roman"/>
              </w:rPr>
            </w:pPr>
          </w:p>
        </w:tc>
      </w:tr>
    </w:tbl>
    <w:p w14:paraId="3E233AE4" w14:textId="5AA655CD" w:rsidR="003E5D48" w:rsidRPr="003E5D48" w:rsidRDefault="003E5D48" w:rsidP="00B11266">
      <w:pPr>
        <w:spacing w:line="480" w:lineRule="auto"/>
        <w:jc w:val="center"/>
        <w:rPr>
          <w:rFonts w:ascii="Times New Roman" w:hAnsi="Times New Roman" w:cs="Times New Roman"/>
          <w:sz w:val="20"/>
          <w:szCs w:val="20"/>
        </w:rPr>
      </w:pPr>
      <w:r w:rsidRPr="003E5D48">
        <w:rPr>
          <w:rFonts w:ascii="Times New Roman" w:hAnsi="Times New Roman" w:cs="Times New Roman"/>
          <w:sz w:val="20"/>
          <w:szCs w:val="20"/>
        </w:rPr>
        <w:t xml:space="preserve">Predictors ordered by overall importance across models </w:t>
      </w:r>
      <w:r w:rsidR="00D8224B">
        <w:rPr>
          <w:rFonts w:ascii="Times New Roman" w:hAnsi="Times New Roman" w:cs="Times New Roman"/>
          <w:sz w:val="20"/>
          <w:szCs w:val="20"/>
        </w:rPr>
        <w:t xml:space="preserve">for the </w:t>
      </w:r>
      <w:r w:rsidRPr="003E5D48">
        <w:rPr>
          <w:rFonts w:ascii="Times New Roman" w:hAnsi="Times New Roman" w:cs="Times New Roman"/>
          <w:sz w:val="20"/>
          <w:szCs w:val="20"/>
        </w:rPr>
        <w:t>top 15 predictors</w:t>
      </w:r>
      <w:r w:rsidR="00D8224B">
        <w:rPr>
          <w:rFonts w:ascii="Times New Roman" w:hAnsi="Times New Roman" w:cs="Times New Roman"/>
          <w:sz w:val="20"/>
          <w:szCs w:val="20"/>
        </w:rPr>
        <w:t>.</w:t>
      </w:r>
    </w:p>
    <w:p w14:paraId="1CBD94A8" w14:textId="60762FC0" w:rsidR="003E5D48" w:rsidRDefault="003E5D48" w:rsidP="00790EB6">
      <w:pPr>
        <w:spacing w:line="480" w:lineRule="auto"/>
        <w:jc w:val="both"/>
        <w:rPr>
          <w:rFonts w:ascii="Times New Roman" w:hAnsi="Times New Roman" w:cs="Times New Roman"/>
        </w:rPr>
      </w:pPr>
    </w:p>
    <w:p w14:paraId="18415E9F" w14:textId="2053F983" w:rsidR="00D31422" w:rsidRDefault="00D31422" w:rsidP="00D31422">
      <w:pPr>
        <w:spacing w:line="480" w:lineRule="auto"/>
        <w:jc w:val="both"/>
        <w:rPr>
          <w:rFonts w:ascii="Times New Roman" w:hAnsi="Times New Roman" w:cs="Times New Roman"/>
        </w:rPr>
      </w:pPr>
      <w:r w:rsidRPr="000933E6">
        <w:rPr>
          <w:rFonts w:ascii="Times New Roman" w:hAnsi="Times New Roman" w:cs="Times New Roman"/>
        </w:rPr>
        <w:t>Material conditions had previously been found to in</w:t>
      </w:r>
      <w:r>
        <w:rPr>
          <w:rFonts w:ascii="Times New Roman" w:hAnsi="Times New Roman" w:cs="Times New Roman"/>
        </w:rPr>
        <w:t>fl</w:t>
      </w:r>
      <w:r w:rsidRPr="000933E6">
        <w:rPr>
          <w:rFonts w:ascii="Times New Roman" w:hAnsi="Times New Roman" w:cs="Times New Roman"/>
        </w:rPr>
        <w:t xml:space="preserve">uence </w:t>
      </w:r>
      <w:r>
        <w:rPr>
          <w:rFonts w:ascii="Times New Roman" w:hAnsi="Times New Roman" w:cs="Times New Roman"/>
        </w:rPr>
        <w:t>climate change beliefs</w:t>
      </w:r>
      <w:r w:rsidRPr="000933E6">
        <w:rPr>
          <w:rFonts w:ascii="Times New Roman" w:hAnsi="Times New Roman" w:cs="Times New Roman"/>
        </w:rPr>
        <w:t xml:space="preserve">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{"citationItems":[{"id":"ITEM-1","itemData":{"DOI":"10.1002/wcc.41","ISSN":"17577780","abstract":"Climate change, as a slow and gradualmodification of average climate conditions, is a difficult phenomenon to detect and track accurately based on personal experience. Insufficient concern and trust also complicate the transfer of scientific descriptions of climate change and climate variability from scientists to the public, politicians, and policy makers, which is not a simple transmission of facts. Instead, worldview and political ideology, two elements of the cultural context of decisions, guide attention toward events that threaten the desired or existing social order, and shape expectations of change, which in turn guide the detection and interpretation of climate events. Action that follows from climate change perceptions can be informed by different processes. Affect-based decisions about climate change are unlikely to motivate significant action, as politicians and the general public are not particularly worried about climate risks, and because attempts to scare people into greater action may have unintended negative consequences. Analysisbased decisions are also unlikely to result in significant action, because of large discounting of uncertain future costs of climate risks compared to the certain and immediate costs of climate changemitigation. Rule-based decisions that determine behavior based on moral or social responsibility may hold out the best prospects for sustainable action. © 2010 John Wiley &amp; Sons, Ltd.","author":[{"dropping-particle":"","family":"Weber","given":"Elke U.","non-dropping-particle":"","parse-names":false,"suffix":""}],"container-title":"Wiley Interdisciplinary Reviews: Climate Change","id":"ITEM-1","issue":"3","issued":{"date-parts":[["2010","5","1"]]},"page":"332-342","publisher":"Wiley-Blackwell","title":"What shapes perceptions of climate change?","type":"article-journal","volume":"1"},"uris":["http://www.mendeley.com/documents/?uuid=bbd95fbf-a689-3211-b276-2f49d4ea4c8c"]}],"mendeley":{"formattedCitation":"[41]","plainTextFormattedCitation":"[41]","previouslyFormattedCitation":"[41]"},"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[41]</w:t>
      </w:r>
      <w:r>
        <w:rPr>
          <w:rFonts w:ascii="Times New Roman" w:hAnsi="Times New Roman" w:cs="Times New Roman"/>
        </w:rPr>
        <w:fldChar w:fldCharType="end"/>
      </w:r>
      <w:r>
        <w:rPr>
          <w:rFonts w:ascii="Times New Roman" w:hAnsi="Times New Roman" w:cs="Times New Roman"/>
        </w:rPr>
        <w:t>. According to</w:t>
      </w:r>
      <w:r w:rsidR="00D165BE">
        <w:rPr>
          <w:rFonts w:ascii="Times New Roman" w:hAnsi="Times New Roman" w:cs="Times New Roman"/>
        </w:rPr>
        <w:t xml:space="preserve"> the</w:t>
      </w:r>
      <w:r>
        <w:rPr>
          <w:rFonts w:ascii="Times New Roman" w:hAnsi="Times New Roman" w:cs="Times New Roman"/>
        </w:rPr>
        <w:t xml:space="preserve"> </w:t>
      </w:r>
      <w:r w:rsidR="00D165BE">
        <w:rPr>
          <w:rFonts w:ascii="Times New Roman" w:hAnsi="Times New Roman" w:cs="Times New Roman"/>
        </w:rPr>
        <w:t>“fi</w:t>
      </w:r>
      <w:r w:rsidR="00D165BE" w:rsidRPr="000933E6">
        <w:rPr>
          <w:rFonts w:ascii="Times New Roman" w:hAnsi="Times New Roman" w:cs="Times New Roman"/>
        </w:rPr>
        <w:t>nite pool of worry"</w:t>
      </w:r>
      <w:r w:rsidR="00D165BE">
        <w:rPr>
          <w:rFonts w:ascii="Times New Roman" w:hAnsi="Times New Roman" w:cs="Times New Roman"/>
        </w:rPr>
        <w:t xml:space="preserve"> </w:t>
      </w:r>
      <w:r>
        <w:rPr>
          <w:rFonts w:ascii="Times New Roman" w:hAnsi="Times New Roman" w:cs="Times New Roman"/>
        </w:rPr>
        <w:t xml:space="preserve">hypothesis, worse material conditions limit CCBs, as they create more urgent and pressing concerns for individuals to worry about. </w:t>
      </w:r>
      <w:r w:rsidRPr="000933E6">
        <w:rPr>
          <w:rFonts w:ascii="Times New Roman" w:hAnsi="Times New Roman" w:cs="Times New Roman"/>
        </w:rPr>
        <w:t xml:space="preserve">However, </w:t>
      </w:r>
      <w:r>
        <w:rPr>
          <w:rFonts w:ascii="Times New Roman" w:hAnsi="Times New Roman" w:cs="Times New Roman"/>
        </w:rPr>
        <w:t>across African countries p</w:t>
      </w:r>
      <w:r w:rsidRPr="000933E6">
        <w:rPr>
          <w:rFonts w:ascii="Times New Roman" w:hAnsi="Times New Roman" w:cs="Times New Roman"/>
        </w:rPr>
        <w:t>overty has</w:t>
      </w:r>
      <w:r>
        <w:rPr>
          <w:rFonts w:ascii="Times New Roman" w:hAnsi="Times New Roman" w:cs="Times New Roman"/>
        </w:rPr>
        <w:t xml:space="preserve"> </w:t>
      </w:r>
      <w:r w:rsidRPr="000933E6">
        <w:rPr>
          <w:rFonts w:ascii="Times New Roman" w:hAnsi="Times New Roman" w:cs="Times New Roman"/>
        </w:rPr>
        <w:t>signi</w:t>
      </w:r>
      <w:r>
        <w:rPr>
          <w:rFonts w:ascii="Times New Roman" w:hAnsi="Times New Roman" w:cs="Times New Roman"/>
        </w:rPr>
        <w:t>fi</w:t>
      </w:r>
      <w:r w:rsidRPr="000933E6">
        <w:rPr>
          <w:rFonts w:ascii="Times New Roman" w:hAnsi="Times New Roman" w:cs="Times New Roman"/>
        </w:rPr>
        <w:t>cant positive e</w:t>
      </w:r>
      <w:r>
        <w:rPr>
          <w:rFonts w:ascii="Times New Roman" w:hAnsi="Times New Roman" w:cs="Times New Roman"/>
        </w:rPr>
        <w:t>ff</w:t>
      </w:r>
      <w:r w:rsidRPr="000933E6">
        <w:rPr>
          <w:rFonts w:ascii="Times New Roman" w:hAnsi="Times New Roman" w:cs="Times New Roman"/>
        </w:rPr>
        <w:t xml:space="preserve">ects </w:t>
      </w:r>
      <w:r>
        <w:rPr>
          <w:rFonts w:ascii="Times New Roman" w:hAnsi="Times New Roman" w:cs="Times New Roman"/>
        </w:rPr>
        <w:t xml:space="preserve">on climate </w:t>
      </w:r>
      <w:r w:rsidRPr="000933E6">
        <w:rPr>
          <w:rFonts w:ascii="Times New Roman" w:hAnsi="Times New Roman" w:cs="Times New Roman"/>
        </w:rPr>
        <w:t xml:space="preserve">risk perception and </w:t>
      </w:r>
      <w:r>
        <w:rPr>
          <w:rFonts w:ascii="Times New Roman" w:hAnsi="Times New Roman" w:cs="Times New Roman"/>
        </w:rPr>
        <w:t>the belief climate change must be stopped</w:t>
      </w:r>
      <w:r w:rsidRPr="000933E6">
        <w:rPr>
          <w:rFonts w:ascii="Times New Roman" w:hAnsi="Times New Roman" w:cs="Times New Roman"/>
        </w:rPr>
        <w:t>. In</w:t>
      </w:r>
      <w:r>
        <w:rPr>
          <w:rFonts w:ascii="Times New Roman" w:hAnsi="Times New Roman" w:cs="Times New Roman"/>
        </w:rPr>
        <w:t xml:space="preserve"> </w:t>
      </w:r>
      <w:r w:rsidRPr="000933E6">
        <w:rPr>
          <w:rFonts w:ascii="Times New Roman" w:hAnsi="Times New Roman" w:cs="Times New Roman"/>
        </w:rPr>
        <w:t xml:space="preserve">contrast </w:t>
      </w:r>
      <w:r w:rsidR="00D165BE">
        <w:rPr>
          <w:rFonts w:ascii="Times New Roman" w:hAnsi="Times New Roman" w:cs="Times New Roman"/>
        </w:rPr>
        <w:t>to</w:t>
      </w:r>
      <w:r w:rsidRPr="000933E6">
        <w:rPr>
          <w:rFonts w:ascii="Times New Roman" w:hAnsi="Times New Roman" w:cs="Times New Roman"/>
        </w:rPr>
        <w:t xml:space="preserve"> the </w:t>
      </w:r>
      <w:r>
        <w:rPr>
          <w:rFonts w:ascii="Times New Roman" w:hAnsi="Times New Roman" w:cs="Times New Roman"/>
        </w:rPr>
        <w:t>fi</w:t>
      </w:r>
      <w:r w:rsidRPr="000933E6">
        <w:rPr>
          <w:rFonts w:ascii="Times New Roman" w:hAnsi="Times New Roman" w:cs="Times New Roman"/>
        </w:rPr>
        <w:t>nite pool of worry hypothesis, households</w:t>
      </w:r>
      <w:r>
        <w:rPr>
          <w:rFonts w:ascii="Times New Roman" w:hAnsi="Times New Roman" w:cs="Times New Roman"/>
        </w:rPr>
        <w:t xml:space="preserve"> with fewer resources</w:t>
      </w:r>
      <w:r w:rsidRPr="000933E6">
        <w:rPr>
          <w:rFonts w:ascii="Times New Roman" w:hAnsi="Times New Roman" w:cs="Times New Roman"/>
        </w:rPr>
        <w:t xml:space="preserve"> are the most </w:t>
      </w:r>
      <w:r>
        <w:rPr>
          <w:rFonts w:ascii="Times New Roman" w:hAnsi="Times New Roman" w:cs="Times New Roman"/>
        </w:rPr>
        <w:t xml:space="preserve">concerned </w:t>
      </w:r>
      <w:r w:rsidRPr="000933E6">
        <w:rPr>
          <w:rFonts w:ascii="Times New Roman" w:hAnsi="Times New Roman" w:cs="Times New Roman"/>
        </w:rPr>
        <w:t>about the present and future e</w:t>
      </w:r>
      <w:r>
        <w:rPr>
          <w:rFonts w:ascii="Times New Roman" w:hAnsi="Times New Roman" w:cs="Times New Roman"/>
        </w:rPr>
        <w:t>ff</w:t>
      </w:r>
      <w:r w:rsidRPr="000933E6">
        <w:rPr>
          <w:rFonts w:ascii="Times New Roman" w:hAnsi="Times New Roman" w:cs="Times New Roman"/>
        </w:rPr>
        <w:t>ects of climate change</w:t>
      </w:r>
      <w:r>
        <w:rPr>
          <w:rFonts w:ascii="Times New Roman" w:hAnsi="Times New Roman" w:cs="Times New Roman"/>
        </w:rPr>
        <w:t xml:space="preserve">. Climate change is a close and urgent concern for them, as their income and assets are the most vulnerable to climatic risks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{"citationItems":[{"id":"ITEM-1","itemData":{"DOI":"10.1016/j.jenvman.2012.02.005","ISSN":"03014797","PMID":"22425874","abstract":"Climate variability is set to increase, characterised by extreme conditions in Africa. Southern Africa will likely get drier and experience more extreme weather conditions, particularly droughts and floods. However, while climate risks are acknowledged to be a serious threat to smallholder farmers' livelihoods, these risks do not exist in isolation, but rather, compound a multiplicity of stressors. It was important for this study to understand farmer perceptions regarding the role of climate risks within a complex and multifarious set of risks to farmers' livelihoods. This study used both qualitative and quantitative methods to investigate farmers' perceptions regarding threats to livelihoods in southern Zambia and south-western Zimbabwe. While farmers report changes in local climatic conditions consistent with climate variability, there is a problem in assigning contribution of climate variability and other factors to observed negative impacts on the agricultural and socio-economic system. Furthermore, while there is a multiplicity of stressors that confront farmers, climate variability remains the most critical and exacerbate livelihood insecurity for those farmers with higher levels of vulnerability to these stressors. © 2012 Elsevier Ltd.","author":[{"dropping-particle":"","family":"Mubaya","given":"Chipo Plaxedes","non-dropping-particle":"","parse-names":false,"suffix":""},{"dropping-particle":"","family":"Njuki","given":"Jemimah","non-dropping-particle":"","parse-names":false,"suffix":""},{"dropping-particle":"","family":"Mutsvangwa","given":"Eness Paidamoyo","non-dropping-particle":"","parse-names":false,"suffix":""},{"dropping-particle":"","family":"Mugabe","given":"Francis Temba","non-dropping-particle":"","parse-names":false,"suffix":""},{"dropping-particle":"","family":"Nanja","given":"Durton","non-dropping-particle":"","parse-names":false,"suffix":""}],"container-title":"Journal of Environmental Management","id":"ITEM-1","issued":{"date-parts":[["2012","7","15"]]},"page":"9-17","publisher":"Academic Press","title":"Climate variability and change or multiple stressors? Farmer perceptions regarding threats to livelihoods in Zimbabwe and Zambia","type":"article-journal","volume":"102"},"uris":["http://www.mendeley.com/documents/?uuid=87ccc735-3bd7-3e58-af96-42c491428c20"]},{"id":"ITEM-2","itemData":{"DOI":"10.1038/nclimate3253","ISSN":"17586798","abstract":"Analysis of the economic impact of climate change typically considers regional or national economies and assesses its impact on macroeconomic aggregates such as gross domestic product. These studies therefore do not investigate the distributional impacts of climate change within countries or the impacts on poverty. This Perspective aims to close this gap and provide an assessment of climate change impacts at the household level to investigate the consequences of climate change for poverty and for poor people. It does so by combining assessments of the physical impacts of climate change in various sectors with household surveys. In particular, it highlights how rapid and inclusive development can reduce the future impact of climate change on poverty.","author":[{"dropping-particle":"","family":"Hallegatte","given":"Stephane","non-dropping-particle":"","parse-names":false,"suffix":""},{"dropping-particle":"","family":"Rozenberg","given":"Julie","non-dropping-particle":"","parse-names":false,"suffix":""}],"container-title":"Nature Climate Change","id":"ITEM-2","issue":"4","issued":{"date-parts":[["2017","4","1"]]},"page":"250-256","publisher":"Nature Publishing Group","title":"Climate change through a poverty lens","type":"article-journal","volume":"7"},"uris":["http://www.mendeley.com/documents/?uuid=0b0ce761-27fe-37bc-a286-78679e7817da"]}],"mendeley":{"formattedCitation":"[56,63]","plainTextFormattedCitation":"[56,63]","previouslyFormattedCitation":"[56,63]"},"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[56,63]</w:t>
      </w:r>
      <w:r>
        <w:rPr>
          <w:rFonts w:ascii="Times New Roman" w:hAnsi="Times New Roman" w:cs="Times New Roman"/>
        </w:rPr>
        <w:fldChar w:fldCharType="end"/>
      </w:r>
      <w:r>
        <w:rPr>
          <w:rFonts w:ascii="Times New Roman" w:hAnsi="Times New Roman" w:cs="Times New Roman"/>
        </w:rPr>
        <w:t xml:space="preserve">. </w:t>
      </w:r>
    </w:p>
    <w:p w14:paraId="7224080E" w14:textId="77777777" w:rsidR="00790EB6" w:rsidRDefault="00790EB6" w:rsidP="00790EB6">
      <w:pPr>
        <w:spacing w:line="480" w:lineRule="auto"/>
        <w:jc w:val="both"/>
        <w:rPr>
          <w:rFonts w:ascii="Times New Roman" w:hAnsi="Times New Roman" w:cs="Times New Roman"/>
        </w:rPr>
      </w:pPr>
    </w:p>
    <w:p w14:paraId="6B55FC1E" w14:textId="6A6808DE" w:rsidR="00790EB6" w:rsidRDefault="00790EB6" w:rsidP="00790EB6">
      <w:pPr>
        <w:spacing w:line="480" w:lineRule="auto"/>
        <w:jc w:val="both"/>
        <w:rPr>
          <w:rFonts w:ascii="Times New Roman" w:hAnsi="Times New Roman" w:cs="Times New Roman"/>
        </w:rPr>
      </w:pPr>
      <w:r>
        <w:rPr>
          <w:rFonts w:ascii="Times New Roman" w:hAnsi="Times New Roman" w:cs="Times New Roman"/>
        </w:rPr>
        <w:t>Political i</w:t>
      </w:r>
      <w:r w:rsidRPr="00450678">
        <w:rPr>
          <w:rFonts w:ascii="Times New Roman" w:hAnsi="Times New Roman" w:cs="Times New Roman"/>
        </w:rPr>
        <w:t xml:space="preserve">deology </w:t>
      </w:r>
      <w:r>
        <w:rPr>
          <w:rFonts w:ascii="Times New Roman" w:hAnsi="Times New Roman" w:cs="Times New Roman"/>
        </w:rPr>
        <w:t xml:space="preserve">also </w:t>
      </w:r>
      <w:r w:rsidR="0071439D" w:rsidRPr="00450678">
        <w:rPr>
          <w:rFonts w:ascii="Times New Roman" w:hAnsi="Times New Roman" w:cs="Times New Roman"/>
        </w:rPr>
        <w:t xml:space="preserve">has </w:t>
      </w:r>
      <w:r w:rsidRPr="00450678">
        <w:rPr>
          <w:rFonts w:ascii="Times New Roman" w:hAnsi="Times New Roman" w:cs="Times New Roman"/>
        </w:rPr>
        <w:t>a signi</w:t>
      </w:r>
      <w:r>
        <w:rPr>
          <w:rFonts w:ascii="Times New Roman" w:hAnsi="Times New Roman" w:cs="Times New Roman"/>
        </w:rPr>
        <w:t>fi</w:t>
      </w:r>
      <w:r w:rsidRPr="00450678">
        <w:rPr>
          <w:rFonts w:ascii="Times New Roman" w:hAnsi="Times New Roman" w:cs="Times New Roman"/>
        </w:rPr>
        <w:t>cant impact on CC</w:t>
      </w:r>
      <w:r>
        <w:rPr>
          <w:rFonts w:ascii="Times New Roman" w:hAnsi="Times New Roman" w:cs="Times New Roman"/>
        </w:rPr>
        <w:t>B</w:t>
      </w:r>
      <w:r w:rsidR="006C73B1">
        <w:rPr>
          <w:rFonts w:ascii="Times New Roman" w:hAnsi="Times New Roman" w:cs="Times New Roman"/>
        </w:rPr>
        <w:t>s</w:t>
      </w:r>
      <w:r>
        <w:rPr>
          <w:rFonts w:ascii="Times New Roman" w:hAnsi="Times New Roman" w:cs="Times New Roman"/>
        </w:rPr>
        <w:t xml:space="preserve"> in Africa</w:t>
      </w:r>
      <w:r w:rsidRPr="00450678">
        <w:rPr>
          <w:rFonts w:ascii="Times New Roman" w:hAnsi="Times New Roman" w:cs="Times New Roman"/>
        </w:rPr>
        <w:t xml:space="preserve">. Authoritarian and intolerant ideologies </w:t>
      </w:r>
      <w:r w:rsidR="0071439D">
        <w:rPr>
          <w:rFonts w:ascii="Times New Roman" w:hAnsi="Times New Roman" w:cs="Times New Roman"/>
        </w:rPr>
        <w:t xml:space="preserve">lessen </w:t>
      </w:r>
      <w:r>
        <w:rPr>
          <w:rFonts w:ascii="Times New Roman" w:hAnsi="Times New Roman" w:cs="Times New Roman"/>
        </w:rPr>
        <w:t xml:space="preserve">climate change </w:t>
      </w:r>
      <w:r w:rsidRPr="00450678">
        <w:rPr>
          <w:rFonts w:ascii="Times New Roman" w:hAnsi="Times New Roman" w:cs="Times New Roman"/>
        </w:rPr>
        <w:t xml:space="preserve">awareness, risk perception, </w:t>
      </w:r>
      <w:r>
        <w:rPr>
          <w:rFonts w:ascii="Times New Roman" w:hAnsi="Times New Roman" w:cs="Times New Roman"/>
        </w:rPr>
        <w:t xml:space="preserve">belief </w:t>
      </w:r>
      <w:r w:rsidR="0071439D">
        <w:rPr>
          <w:rFonts w:ascii="Times New Roman" w:hAnsi="Times New Roman" w:cs="Times New Roman"/>
        </w:rPr>
        <w:t xml:space="preserve">that </w:t>
      </w:r>
      <w:r>
        <w:rPr>
          <w:rFonts w:ascii="Times New Roman" w:hAnsi="Times New Roman" w:cs="Times New Roman"/>
        </w:rPr>
        <w:t>it must be stopped</w:t>
      </w:r>
      <w:r w:rsidRPr="00450678">
        <w:rPr>
          <w:rFonts w:ascii="Times New Roman" w:hAnsi="Times New Roman" w:cs="Times New Roman"/>
        </w:rPr>
        <w:t xml:space="preserve"> and self-e</w:t>
      </w:r>
      <w:r>
        <w:rPr>
          <w:rFonts w:ascii="Times New Roman" w:hAnsi="Times New Roman" w:cs="Times New Roman"/>
        </w:rPr>
        <w:t>ffi</w:t>
      </w:r>
      <w:r w:rsidRPr="00450678">
        <w:rPr>
          <w:rFonts w:ascii="Times New Roman" w:hAnsi="Times New Roman" w:cs="Times New Roman"/>
        </w:rPr>
        <w:t xml:space="preserve">cacy. </w:t>
      </w:r>
      <w:r>
        <w:rPr>
          <w:rFonts w:ascii="Times New Roman" w:hAnsi="Times New Roman" w:cs="Times New Roman"/>
        </w:rPr>
        <w:t>Authoritarian and hierarchical</w:t>
      </w:r>
      <w:r w:rsidRPr="00450678">
        <w:rPr>
          <w:rFonts w:ascii="Times New Roman" w:hAnsi="Times New Roman" w:cs="Times New Roman"/>
        </w:rPr>
        <w:t xml:space="preserve"> values have been consistent and negatively linked to </w:t>
      </w:r>
      <w:r>
        <w:rPr>
          <w:rFonts w:ascii="Times New Roman" w:hAnsi="Times New Roman" w:cs="Times New Roman"/>
        </w:rPr>
        <w:t>climate change beliefs</w:t>
      </w:r>
      <w:r w:rsidRPr="00450678">
        <w:rPr>
          <w:rFonts w:ascii="Times New Roman" w:hAnsi="Times New Roman" w:cs="Times New Roman"/>
        </w:rPr>
        <w:t xml:space="preserve"> in</w:t>
      </w:r>
      <w:r>
        <w:rPr>
          <w:rFonts w:ascii="Times New Roman" w:hAnsi="Times New Roman" w:cs="Times New Roman"/>
        </w:rPr>
        <w:t xml:space="preserve"> </w:t>
      </w:r>
      <w:r w:rsidRPr="00450678">
        <w:rPr>
          <w:rFonts w:ascii="Times New Roman" w:hAnsi="Times New Roman" w:cs="Times New Roman"/>
        </w:rPr>
        <w:t>other regions of the world</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Pr="00A52A3E">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Ideology influences what information people access, and how they process and assimilate it</w:t>
      </w:r>
      <w:r w:rsidR="00024D9C">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{"citationItems":[{"id":"ITEM-1","itemData":{"DOI":"10.1038/nclimate1547","ISSN":"1758678X","abstract":"Seeming public apathy over climate change is often attributed to a deficit in comprehension. The public knows too little science, it is claimed, to understand the evidence or avoid being misled. Widespread limits on technical reasoning aggravate the problem by forcing citizens to use unreliable cognitive heuristics to assess risk. We conducted a study to test this account and found no support for it. Members of the public with the highest degrees of science literacy and technical reasoning capacity were not the most concerned about climate change. Rather, they were the ones among whom cultural polarization was greatest. This result suggests that public divisions over climate change stem not from the publicĝ™s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 2012 Macmillan Publishers Limited. All rights reserved.","author":[{"dropping-particle":"","family":"Kahan","given":"Dan M.","non-dropping-particle":"","parse-names":false,"suffix":""},{"dropping-particle":"","family":"Peters","given":"Ellen","non-dropping-particle":"","parse-names":false,"suffix":""},{"dropping-particle":"","family":"Wittlin","given":"Maggie","non-dropping-particle":"","parse-names":false,"suffix":""},{"dropping-particle":"","family":"Slovic","given":"Paul","non-dropping-particle":"","parse-names":false,"suffix":""},{"dropping-particle":"","family":"Ouellette","given":"Lisa Larrimore","non-dropping-particle":"","parse-names":false,"suffix":""},{"dropping-particle":"","family":"Braman","given":"Donald","non-dropping-particle":"","parse-names":false,"suffix":""},{"dropping-particle":"","family":"Mandel","given":"Gregory","non-dropping-particle":"","parse-names":false,"suffix":""}],"container-title":"Nature Climate Change","id":"ITEM-1","issue":"10","issued":{"date-parts":[["2012","10","27"]]},"page":"732-735","publisher":"Nature Publishing Group","title":"The polarizing impact of science literacy and numeracy on perceived climate change risks","type":"article-journal","volume":"2"},"uris":["http://www.mendeley.com/documents/?uuid=c0754e16-baae-3510-88d8-5f164c813527"]},{"id":"ITEM-2","itemData":{"DOI":"10.1177/0093650211416646","ISSN":"0093-6502","abstract":"The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 © The Author(s) 2012.","author":[{"dropping-particle":"","family":"Hart","given":"P. Sol","non-dropping-particle":"","parse-names":false,"suffix":""},{"dropping-particle":"","family":"Nisbet","given":"Erik C.","non-dropping-particle":"","parse-names":false,"suffix":""}],"container-title":"Communication Research","id":"ITEM-2","issue":"6","issued":{"date-parts":[["2012","12","11"]]},"page":"701-723","publisher":"SAGE PublicationsSage CA: Los Angeles, CA","title":"Boomerang Effects in Science Communication","type":"article-journal","volume":"39"},"uris":["http://www.mendeley.com/documents/?uuid=3d875505-935a-31db-ae97-f8fa10da2b59"]},{"id":"ITEM-3","itemData":{"DOI":"10.1016/j.gloenvcha.2014.10.004","ISSN":"09593780","abstract":"Whether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Change","id":"ITEM-3","issued":{"date-parts":[["2014","11","1"]]},"page":"246-257","publisher":"Elsevier Ltd","title":"Politics eclipses climate extremes for climate change perceptions","type":"article-journal","volume":"29"},"uris":["http://www.mendeley.com/documents/?uuid=6851f0cc-2757-3dbb-9356-11e739d65fcc"]},{"id":"ITEM-4","itemData":{"DOI":"10.1007/s10584-012-0424-6","ISSN":"01650009","abstract":"'Scepticism' in public attitudes towards climate change is seen as a significant barrier to public engagement. In an experimental study, we measured participants' scepticism about climate change before and after reading two newspaper editorials that made opposing claims about the reality and seriousness of climate change (designed to generate uncertainty). A well-established social psychological finding is that people with opposing attitudes often assimilate evidence in a way that is biased towards their existing attitudinal position, which may lead to attitude polarisation. We found that people who were less sceptical about climate change evaluated the convincingness and reliability of the editorials in a markedly different way to people who were more sceptical about climate change, demonstrating biased assimilation of the information. In both groups, attitudes towards climate change became significantly more sceptical after reading the editorials, but we observed no evidence of attitude polarisation-that is, the attitudes of these two groups did not diverge. The results are the first application of the well-established assimilation and polarisation paradigm to attitudes about climate change, with important implications for anticipating how uncertainty-in the form of conflicting information-may impact on public engagement with climate change. © 2012 Springer Science+Business Media B.V.","author":[{"dropping-particle":"","family":"Corner","given":"Adam","non-dropping-particle":"","parse-names":false,"suffix":""},{"dropping-particle":"","family":"Whitmarsh","given":"Lorraine","non-dropping-particle":"","parse-names":false,"suffix":""},{"dropping-particle":"","family":"Xenias","given":"Dimitrios","non-dropping-particle":"","parse-names":false,"suffix":""}],"container-title":"Climatic Change","id":"ITEM-4","issue":"3-4","issued":{"date-parts":[["2012","10","10"]]},"page":"463-478","publisher":"Springer","title":"Uncertainty, scepticism and attitudes towards climate change: Biased assimilation and attitude polarisation","type":"article-journal","volume":"114"},"uris":["http://www.mendeley.com/documents/?uuid=be28a7f8-38b2-343d-ab6a-4ac3e1754bd8"]}],"mendeley":{"formattedCitation":"[18–21]","plainTextFormattedCitation":"[18–21]","previouslyFormattedCitation":"[18–21]"},"properties":{"noteIndex":0},"schema":"https://github.com/citation-style-language/schema/raw/master/csl-citation.json"}</w:instrText>
      </w:r>
      <w:r>
        <w:rPr>
          <w:rFonts w:ascii="Times New Roman" w:hAnsi="Times New Roman" w:cs="Times New Roman"/>
        </w:rPr>
        <w:fldChar w:fldCharType="separate"/>
      </w:r>
      <w:r w:rsidRPr="00D150F7">
        <w:rPr>
          <w:rFonts w:ascii="Times New Roman" w:hAnsi="Times New Roman" w:cs="Times New Roman"/>
          <w:noProof/>
        </w:rPr>
        <w:t>[18–21]</w:t>
      </w:r>
      <w:r>
        <w:rPr>
          <w:rFonts w:ascii="Times New Roman" w:hAnsi="Times New Roman" w:cs="Times New Roman"/>
        </w:rPr>
        <w:fldChar w:fldCharType="end"/>
      </w:r>
      <w:r>
        <w:rPr>
          <w:rFonts w:ascii="Times New Roman" w:hAnsi="Times New Roman" w:cs="Times New Roman"/>
        </w:rPr>
        <w:t xml:space="preserve">. </w:t>
      </w:r>
      <w:r w:rsidR="00024D9C">
        <w:rPr>
          <w:rFonts w:ascii="Times New Roman" w:hAnsi="Times New Roman" w:cs="Times New Roman"/>
        </w:rPr>
        <w:t>Our findings imply that a</w:t>
      </w:r>
      <w:r w:rsidRPr="002518E6">
        <w:rPr>
          <w:rFonts w:ascii="Times New Roman" w:hAnsi="Times New Roman" w:cs="Times New Roman"/>
        </w:rPr>
        <w:t>uthoritaria</w:t>
      </w:r>
      <w:r w:rsidR="00024D9C">
        <w:rPr>
          <w:rFonts w:ascii="Times New Roman" w:hAnsi="Times New Roman" w:cs="Times New Roman"/>
        </w:rPr>
        <w:t xml:space="preserve">n </w:t>
      </w:r>
      <w:r w:rsidR="00661E32">
        <w:rPr>
          <w:rFonts w:ascii="Times New Roman" w:hAnsi="Times New Roman" w:cs="Times New Roman"/>
        </w:rPr>
        <w:t>individuals</w:t>
      </w:r>
      <w:r w:rsidRPr="002518E6">
        <w:rPr>
          <w:rFonts w:ascii="Times New Roman" w:hAnsi="Times New Roman" w:cs="Times New Roman"/>
        </w:rPr>
        <w:t xml:space="preserve"> </w:t>
      </w:r>
      <w:r w:rsidR="00024D9C">
        <w:rPr>
          <w:rFonts w:ascii="Times New Roman" w:hAnsi="Times New Roman" w:cs="Times New Roman"/>
        </w:rPr>
        <w:t xml:space="preserve">are more likely to </w:t>
      </w:r>
      <w:r w:rsidRPr="002518E6">
        <w:rPr>
          <w:rFonts w:ascii="Times New Roman" w:hAnsi="Times New Roman" w:cs="Times New Roman"/>
        </w:rPr>
        <w:t xml:space="preserve">disregard </w:t>
      </w:r>
      <w:r>
        <w:rPr>
          <w:rFonts w:ascii="Times New Roman" w:hAnsi="Times New Roman" w:cs="Times New Roman"/>
        </w:rPr>
        <w:t>climate change</w:t>
      </w:r>
      <w:r w:rsidRPr="002518E6">
        <w:rPr>
          <w:rFonts w:ascii="Times New Roman" w:hAnsi="Times New Roman" w:cs="Times New Roman"/>
        </w:rPr>
        <w:t xml:space="preserve"> to justify their support for</w:t>
      </w:r>
      <w:r>
        <w:rPr>
          <w:rFonts w:ascii="Times New Roman" w:hAnsi="Times New Roman" w:cs="Times New Roman"/>
        </w:rPr>
        <w:t xml:space="preserve"> </w:t>
      </w:r>
      <w:r w:rsidRPr="002518E6">
        <w:rPr>
          <w:rFonts w:ascii="Times New Roman" w:hAnsi="Times New Roman" w:cs="Times New Roman"/>
        </w:rPr>
        <w:t xml:space="preserve">maintaining the status quo. These </w:t>
      </w:r>
      <w:r>
        <w:rPr>
          <w:rFonts w:ascii="Times New Roman" w:hAnsi="Times New Roman" w:cs="Times New Roman"/>
        </w:rPr>
        <w:t>fi</w:t>
      </w:r>
      <w:r w:rsidRPr="002518E6">
        <w:rPr>
          <w:rFonts w:ascii="Times New Roman" w:hAnsi="Times New Roman" w:cs="Times New Roman"/>
        </w:rPr>
        <w:t>ndings</w:t>
      </w:r>
      <w:r w:rsidR="00024D9C">
        <w:rPr>
          <w:rFonts w:ascii="Times New Roman" w:hAnsi="Times New Roman" w:cs="Times New Roman"/>
        </w:rPr>
        <w:t xml:space="preserve"> also</w:t>
      </w:r>
      <w:r w:rsidRPr="002518E6">
        <w:rPr>
          <w:rFonts w:ascii="Times New Roman" w:hAnsi="Times New Roman" w:cs="Times New Roman"/>
        </w:rPr>
        <w:t xml:space="preserve"> suggest</w:t>
      </w:r>
      <w:r w:rsidR="00024D9C">
        <w:rPr>
          <w:rFonts w:ascii="Times New Roman" w:hAnsi="Times New Roman" w:cs="Times New Roman"/>
        </w:rPr>
        <w:t xml:space="preserve"> that</w:t>
      </w:r>
      <w:r w:rsidRPr="002518E6">
        <w:rPr>
          <w:rFonts w:ascii="Times New Roman" w:hAnsi="Times New Roman" w:cs="Times New Roman"/>
        </w:rPr>
        <w:t xml:space="preserve"> it </w:t>
      </w:r>
      <w:r w:rsidR="00024D9C">
        <w:rPr>
          <w:rFonts w:ascii="Times New Roman" w:hAnsi="Times New Roman" w:cs="Times New Roman"/>
        </w:rPr>
        <w:t>would</w:t>
      </w:r>
      <w:r w:rsidRPr="002518E6">
        <w:rPr>
          <w:rFonts w:ascii="Times New Roman" w:hAnsi="Times New Roman" w:cs="Times New Roman"/>
        </w:rPr>
        <w:t xml:space="preserve"> be convenient</w:t>
      </w:r>
      <w:r w:rsidR="00024D9C">
        <w:rPr>
          <w:rFonts w:ascii="Times New Roman" w:hAnsi="Times New Roman" w:cs="Times New Roman"/>
        </w:rPr>
        <w:t xml:space="preserve"> for policy makers</w:t>
      </w:r>
      <w:r w:rsidRPr="002518E6">
        <w:rPr>
          <w:rFonts w:ascii="Times New Roman" w:hAnsi="Times New Roman" w:cs="Times New Roman"/>
        </w:rPr>
        <w:t xml:space="preserve"> to </w:t>
      </w:r>
      <w:r w:rsidR="00024D9C">
        <w:rPr>
          <w:rFonts w:ascii="Times New Roman" w:hAnsi="Times New Roman" w:cs="Times New Roman"/>
        </w:rPr>
        <w:t>re</w:t>
      </w:r>
      <w:r w:rsidRPr="002518E6">
        <w:rPr>
          <w:rFonts w:ascii="Times New Roman" w:hAnsi="Times New Roman" w:cs="Times New Roman"/>
        </w:rPr>
        <w:t xml:space="preserve">shape </w:t>
      </w:r>
      <w:r>
        <w:rPr>
          <w:rFonts w:ascii="Times New Roman" w:hAnsi="Times New Roman" w:cs="Times New Roman"/>
        </w:rPr>
        <w:lastRenderedPageBreak/>
        <w:t>environmental</w:t>
      </w:r>
      <w:r w:rsidRPr="002518E6">
        <w:rPr>
          <w:rFonts w:ascii="Times New Roman" w:hAnsi="Times New Roman" w:cs="Times New Roman"/>
        </w:rPr>
        <w:t xml:space="preserve"> discourse</w:t>
      </w:r>
      <w:r>
        <w:rPr>
          <w:rFonts w:ascii="Times New Roman" w:hAnsi="Times New Roman" w:cs="Times New Roman"/>
        </w:rPr>
        <w:t xml:space="preserve">s </w:t>
      </w:r>
      <w:r w:rsidRPr="002518E6">
        <w:rPr>
          <w:rFonts w:ascii="Times New Roman" w:hAnsi="Times New Roman" w:cs="Times New Roman"/>
        </w:rPr>
        <w:t>to</w:t>
      </w:r>
      <w:r w:rsidR="00024D9C">
        <w:rPr>
          <w:rFonts w:ascii="Times New Roman" w:hAnsi="Times New Roman" w:cs="Times New Roman"/>
        </w:rPr>
        <w:t xml:space="preserve"> better</w:t>
      </w:r>
      <w:r w:rsidRPr="002518E6">
        <w:rPr>
          <w:rFonts w:ascii="Times New Roman" w:hAnsi="Times New Roman" w:cs="Times New Roman"/>
        </w:rPr>
        <w:t xml:space="preserve"> engage the </w:t>
      </w:r>
      <w:r w:rsidR="00661E32">
        <w:rPr>
          <w:rFonts w:ascii="Times New Roman" w:hAnsi="Times New Roman" w:cs="Times New Roman"/>
        </w:rPr>
        <w:t xml:space="preserve">authoritarian </w:t>
      </w:r>
      <w:r w:rsidR="00024D9C" w:rsidRPr="002518E6">
        <w:rPr>
          <w:rFonts w:ascii="Times New Roman" w:hAnsi="Times New Roman" w:cs="Times New Roman"/>
        </w:rPr>
        <w:t>public</w:t>
      </w:r>
      <w:r w:rsidRPr="002518E6">
        <w:rPr>
          <w:rFonts w:ascii="Times New Roman" w:hAnsi="Times New Roman" w:cs="Times New Roman"/>
        </w:rPr>
        <w:t xml:space="preserve">. To do so, </w:t>
      </w:r>
      <w:r>
        <w:rPr>
          <w:rFonts w:ascii="Times New Roman" w:hAnsi="Times New Roman" w:cs="Times New Roman"/>
        </w:rPr>
        <w:t xml:space="preserve">environmental policy and individual action </w:t>
      </w:r>
      <w:r w:rsidRPr="002518E6">
        <w:rPr>
          <w:rFonts w:ascii="Times New Roman" w:hAnsi="Times New Roman" w:cs="Times New Roman"/>
        </w:rPr>
        <w:t xml:space="preserve">can </w:t>
      </w:r>
      <w:r>
        <w:rPr>
          <w:rFonts w:ascii="Times New Roman" w:hAnsi="Times New Roman" w:cs="Times New Roman"/>
        </w:rPr>
        <w:t xml:space="preserve">be </w:t>
      </w:r>
      <w:r w:rsidRPr="002518E6">
        <w:rPr>
          <w:rFonts w:ascii="Times New Roman" w:hAnsi="Times New Roman" w:cs="Times New Roman"/>
        </w:rPr>
        <w:t>frame</w:t>
      </w:r>
      <w:r>
        <w:rPr>
          <w:rFonts w:ascii="Times New Roman" w:hAnsi="Times New Roman" w:cs="Times New Roman"/>
        </w:rPr>
        <w:t>d</w:t>
      </w:r>
      <w:r w:rsidRPr="002518E6">
        <w:rPr>
          <w:rFonts w:ascii="Times New Roman" w:hAnsi="Times New Roman" w:cs="Times New Roman"/>
        </w:rPr>
        <w:t xml:space="preserve"> as patriotism, innovation</w:t>
      </w:r>
      <w:r>
        <w:rPr>
          <w:rFonts w:ascii="Times New Roman" w:hAnsi="Times New Roman" w:cs="Times New Roman"/>
        </w:rPr>
        <w:t>,</w:t>
      </w:r>
      <w:r w:rsidRPr="002518E6">
        <w:rPr>
          <w:rFonts w:ascii="Times New Roman" w:hAnsi="Times New Roman" w:cs="Times New Roman"/>
        </w:rPr>
        <w:t xml:space="preserve"> or prosocial behaviour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{"citationItems":[{"id":"ITEM-1","itemData":{"DOI":"10.1038/nclimate1532","ISSN":"1758678X","abstract":"A sizeable (and growing) proportion of the public in Western democracies deny the existence of anthropogenic climate change. It is commonly assumed that convincing deniers that climate change is real is necessary for them to act pro-environmentally. However, the likelihood of ĝ€conversionĝ using scientific evidence is limited because these attitudes increasingly reflect ideological positions. An alternative approach is to identify outcomes of mitigation efforts that deniers find important. People have strong interests in the welfare of their society, so deniers may act in ways supporting mitigation efforts where they believe these efforts will have positive societal effects. In Study 1, climate change deniers (N=155) intended to act more pro-environmentally where they thought climate change action would create a society where people are more considerate and caring, and where there is greater economic/technological development. Study 2 (N=347) replicated this experimentally, showing that framing climate change action as increasing consideration for others, or improving economic/technological development, led to greater pro-environmental action intentions than a frame emphasizing avoiding the risks of climate change. To motivate deniersĝ pro-environmental actions, communication should focus on how mitigation efforts can promote a better society, rather than focusing on the reality of climate change and averting its risks. © 2012 Macmillan Publishers Limited. All rights reserved.","author":[{"dropping-particle":"","family":"Bain","given":"Paul G.","non-dropping-particle":"","parse-names":false,"suffix":""},{"dropping-particle":"","family":"Hornsey","given":"Matthew J.","non-dropping-particle":"","parse-names":false,"suffix":""},{"dropping-particle":"","family":"Bongiorno","given":"Renata","non-dropping-particle":"","parse-names":false,"suffix":""},{"dropping-particle":"","family":"Jeffries","given":"Carla","non-dropping-particle":"","parse-names":false,"suffix":""}],"container-title":"Nature Climate Change","id":"ITEM-1","issue":"8","issued":{"date-parts":[["2012","8","17"]]},"page":"600-603","publisher":"Nature Publishing Group","title":"Promoting pro-environmental action in climate change deniers","type":"article-journal","volume":"2"},"uris":["http://www.mendeley.com/documents/?uuid=3839c4a1-287d-39b0-b684-5d4475188c6f"]}],"mendeley":{"formattedCitation":"[64]","plainTextFormattedCitation":"[64]","previouslyFormattedCitation":"[64]"},"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[64]</w:t>
      </w:r>
      <w:r>
        <w:rPr>
          <w:rFonts w:ascii="Times New Roman" w:hAnsi="Times New Roman" w:cs="Times New Roman"/>
        </w:rPr>
        <w:fldChar w:fldCharType="end"/>
      </w:r>
      <w:r>
        <w:rPr>
          <w:rFonts w:ascii="Times New Roman" w:hAnsi="Times New Roman" w:cs="Times New Roman"/>
        </w:rPr>
        <w:t xml:space="preserve">, </w:t>
      </w:r>
      <w:r w:rsidRPr="002518E6">
        <w:rPr>
          <w:rFonts w:ascii="Times New Roman" w:hAnsi="Times New Roman" w:cs="Times New Roman"/>
        </w:rPr>
        <w:t>and</w:t>
      </w:r>
      <w:r>
        <w:rPr>
          <w:rFonts w:ascii="Times New Roman" w:hAnsi="Times New Roman" w:cs="Times New Roman"/>
        </w:rPr>
        <w:t xml:space="preserve"> </w:t>
      </w:r>
      <w:r w:rsidR="00661E32">
        <w:rPr>
          <w:rFonts w:ascii="Times New Roman" w:hAnsi="Times New Roman" w:cs="Times New Roman"/>
        </w:rPr>
        <w:t xml:space="preserve">the </w:t>
      </w:r>
      <w:r w:rsidRPr="002518E6">
        <w:rPr>
          <w:rFonts w:ascii="Times New Roman" w:hAnsi="Times New Roman" w:cs="Times New Roman"/>
        </w:rPr>
        <w:t xml:space="preserve">focus </w:t>
      </w:r>
      <w:r w:rsidR="00661E32">
        <w:rPr>
          <w:rFonts w:ascii="Times New Roman" w:hAnsi="Times New Roman" w:cs="Times New Roman"/>
        </w:rPr>
        <w:t xml:space="preserve">of </w:t>
      </w:r>
      <w:r w:rsidRPr="002518E6">
        <w:rPr>
          <w:rFonts w:ascii="Times New Roman" w:hAnsi="Times New Roman" w:cs="Times New Roman"/>
        </w:rPr>
        <w:t xml:space="preserve">risk communication </w:t>
      </w:r>
      <w:r w:rsidR="00661E32">
        <w:rPr>
          <w:rFonts w:ascii="Times New Roman" w:hAnsi="Times New Roman" w:cs="Times New Roman"/>
        </w:rPr>
        <w:t xml:space="preserve">can be </w:t>
      </w:r>
      <w:r w:rsidRPr="002518E6">
        <w:rPr>
          <w:rFonts w:ascii="Times New Roman" w:hAnsi="Times New Roman" w:cs="Times New Roman"/>
        </w:rPr>
        <w:t>on the possible e</w:t>
      </w:r>
      <w:r>
        <w:rPr>
          <w:rFonts w:ascii="Times New Roman" w:hAnsi="Times New Roman" w:cs="Times New Roman"/>
        </w:rPr>
        <w:t>ff</w:t>
      </w:r>
      <w:r w:rsidRPr="002518E6">
        <w:rPr>
          <w:rFonts w:ascii="Times New Roman" w:hAnsi="Times New Roman" w:cs="Times New Roman"/>
        </w:rPr>
        <w:t xml:space="preserve">ects of </w:t>
      </w:r>
      <w:r>
        <w:rPr>
          <w:rFonts w:ascii="Times New Roman" w:hAnsi="Times New Roman" w:cs="Times New Roman"/>
        </w:rPr>
        <w:t>climate change</w:t>
      </w:r>
      <w:r w:rsidRPr="002518E6">
        <w:rPr>
          <w:rFonts w:ascii="Times New Roman" w:hAnsi="Times New Roman" w:cs="Times New Roman"/>
        </w:rPr>
        <w:t xml:space="preserve"> </w:t>
      </w:r>
      <w:r>
        <w:rPr>
          <w:rFonts w:ascii="Times New Roman" w:hAnsi="Times New Roman" w:cs="Times New Roman"/>
        </w:rPr>
        <w:t>on</w:t>
      </w:r>
      <w:r w:rsidRPr="002518E6">
        <w:rPr>
          <w:rFonts w:ascii="Times New Roman" w:hAnsi="Times New Roman" w:cs="Times New Roman"/>
        </w:rPr>
        <w:t xml:space="preserve"> </w:t>
      </w:r>
      <w:r>
        <w:rPr>
          <w:rFonts w:ascii="Times New Roman" w:hAnsi="Times New Roman" w:cs="Times New Roman"/>
        </w:rPr>
        <w:t xml:space="preserve">human </w:t>
      </w:r>
      <w:r w:rsidRPr="002518E6">
        <w:rPr>
          <w:rFonts w:ascii="Times New Roman" w:hAnsi="Times New Roman" w:cs="Times New Roman"/>
        </w:rPr>
        <w:t>security and public order</w:t>
      </w:r>
      <w:r>
        <w:rPr>
          <w:rFonts w:ascii="Times New Roman" w:hAnsi="Times New Roman" w:cs="Times New Roman"/>
        </w:rPr>
        <w:t xml:space="preserve">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{"citationItems":[{"id":"ITEM-1","itemData":{"author":[{"dropping-particle":"","family":"Adger","given":"W N","non-dropping-particle":"","parse-names":false,"suffix":""},{"dropping-particle":"","family":"Pulhin","given":"Juan M","non-dropping-particle":"","parse-names":false,"suffix":""},{"dropping-particle":"","family":"Barnett","given":"Jon","non-dropping-particle":"","parse-names":false,"suffix":""},{"dropping-particle":"","family":"Dabelko","given":"Geoffrey D","non-dropping-particle":"","parse-names":false,"suffix":""},{"dropping-particle":"","family":"Hovelsrud","given":"Grete K","non-dropping-particle":"","parse-names":false,"suffix":""},{"dropping-particle":"","family":"Levy","given":"Marc","non-dropping-particle":"","parse-names":false,"suffix":""},{"dropping-particle":"","family":"Oswald Spring","given":"Úrsula","non-dropping-particle":"","parse-names":false,"suffix":""},{"dropping-particle":"","family":"Vogel","given":"Coleen H","non-dropping-particle":"","parse-names":false,"suffix":""}],"container-title":"Climate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York","title":"Human Security","type":"chapter"},"uris":["http://www.mendeley.com/documents/?uuid=c042f218-a117-36ef-a583-e611ad8be33e"]}],"mendeley":{"formattedCitation":"[65]","plainTextFormattedCitation":"[65]","previouslyFormattedCitation":"[65]"},"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[65]</w:t>
      </w:r>
      <w:r>
        <w:rPr>
          <w:rFonts w:ascii="Times New Roman" w:hAnsi="Times New Roman" w:cs="Times New Roman"/>
        </w:rPr>
        <w:fldChar w:fldCharType="end"/>
      </w:r>
      <w:r>
        <w:rPr>
          <w:rFonts w:ascii="Times New Roman" w:hAnsi="Times New Roman" w:cs="Times New Roman"/>
        </w:rPr>
        <w:t xml:space="preserve"> . </w:t>
      </w:r>
    </w:p>
    <w:p w14:paraId="309C3C12" w14:textId="1414B080" w:rsidR="00D31422" w:rsidRDefault="00D31422" w:rsidP="00790EB6">
      <w:pPr>
        <w:spacing w:line="480" w:lineRule="auto"/>
        <w:jc w:val="both"/>
        <w:rPr>
          <w:rFonts w:ascii="Times New Roman" w:hAnsi="Times New Roman" w:cs="Times New Roman"/>
        </w:rPr>
      </w:pPr>
    </w:p>
    <w:p w14:paraId="4A906756" w14:textId="024C7267" w:rsidR="00790EB6" w:rsidRDefault="00790EB6" w:rsidP="00790EB6">
      <w:pPr>
        <w:spacing w:line="480" w:lineRule="auto"/>
        <w:jc w:val="both"/>
        <w:rPr>
          <w:rFonts w:ascii="Times New Roman" w:hAnsi="Times New Roman" w:cs="Times New Roman"/>
        </w:rPr>
      </w:pPr>
      <w:r>
        <w:rPr>
          <w:rFonts w:ascii="Times New Roman" w:hAnsi="Times New Roman" w:cs="Times New Roman"/>
        </w:rPr>
        <w:t>Like ideology, previous research has suggested that religion prompts motivated reasoning, shaping thus CCB</w:t>
      </w:r>
      <w:r w:rsidR="006C73B1">
        <w:rPr>
          <w:rFonts w:ascii="Times New Roman" w:hAnsi="Times New Roman" w:cs="Times New Roman"/>
        </w:rPr>
        <w:t>s</w:t>
      </w:r>
      <w:r>
        <w:rPr>
          <w:rFonts w:ascii="Times New Roman" w:hAnsi="Times New Roman" w:cs="Times New Roman"/>
        </w:rPr>
        <w:t xml:space="preserve">. Overall, </w:t>
      </w:r>
      <w:r w:rsidR="00661E32">
        <w:rPr>
          <w:rFonts w:ascii="Times New Roman" w:hAnsi="Times New Roman" w:cs="Times New Roman"/>
        </w:rPr>
        <w:t>declaring oneself religious</w:t>
      </w:r>
      <w:r>
        <w:rPr>
          <w:rFonts w:ascii="Times New Roman" w:hAnsi="Times New Roman" w:cs="Times New Roman"/>
        </w:rPr>
        <w:t xml:space="preserve"> is mostly insignificant to predict CCB</w:t>
      </w:r>
      <w:r w:rsidR="006C73B1">
        <w:rPr>
          <w:rFonts w:ascii="Times New Roman" w:hAnsi="Times New Roman" w:cs="Times New Roman"/>
        </w:rPr>
        <w:t>s</w:t>
      </w:r>
      <w:r>
        <w:rPr>
          <w:rFonts w:ascii="Times New Roman" w:hAnsi="Times New Roman" w:cs="Times New Roman"/>
        </w:rPr>
        <w:t xml:space="preserve">. However, we do observe some significant differences across religions in Africa: Catholic and Orthodox Christians are more likely to believe in the anthropogenic nature of climate change and that it must be stopped, while Sunni Muslims </w:t>
      </w:r>
      <w:r w:rsidR="005522A2">
        <w:rPr>
          <w:rFonts w:ascii="Times New Roman" w:hAnsi="Times New Roman" w:cs="Times New Roman"/>
        </w:rPr>
        <w:t>shows</w:t>
      </w:r>
      <w:r>
        <w:rPr>
          <w:rFonts w:ascii="Times New Roman" w:hAnsi="Times New Roman" w:cs="Times New Roman"/>
        </w:rPr>
        <w:t xml:space="preserve"> the opposite trend. These findings illustrate the importance of actively engaging religious leaders to communicate environmental messages, giving them the tools for doing so effectively </w:t>
      </w:r>
      <w:r>
        <w:rPr>
          <w:rFonts w:ascii="Times New Roman" w:hAnsi="Times New Roman" w:cs="Times New Roman"/>
        </w:rPr>
        <w:fldChar w:fldCharType="begin" w:fldLock="1"/>
      </w:r>
      <w:r w:rsidR="00BB4B70">
        <w:rPr>
          <w:rFonts w:ascii="Times New Roman" w:hAnsi="Times New Roman" w:cs="Times New Roman"/>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countries.","type":"article-journal"},"uris":["http://www.mendeley.com/documents/?uuid=2b13552b-6898-35f4-bd9e-339c7c77c553"]},{"id":"ITEM-2","itemData":{"DOI":"10.1371/journal.pone.0134868","ISSN":"1932-6203","abstract":"Little research has focused on the relationship between religion and climate change attitudes and behavior. Further, while there have been some studies examining the relationship between environmental attitudes and religion, most are focused on Christian denominations and secularism, and few have examined other religions such as Buddhism. Using an online survey of 1,927 Australians we examined links between membership of four religious groupings (Buddhists, Christian literalists and non-literalists, and Secularists) and climate change attitudes and behaviors. Differences were found across religious groups in terms of their belief in: (a) human induced climate change, (b) the level of consensus among scientists, (c) their own efficacy, and (d) the need for policy responses. We show, using ordinal regression, that religion explains these differences even after taking into account socio-demographic factors, knowledge and environmental attitude, including belief in man's dominion over nature. Differences in attitude and behavior between these religious groups suggest the importance of engaging denominations to encourage change in attitudes and behavior among their members. Copyright:","author":[{"dropping-particle":"","family":"Morrison","given":"Mark","non-dropping-particle":"","parse-names":false,"suffix":""},{"dropping-particle":"","family":"Duncan","given":"Roderick","non-dropping-particle":"","parse-names":false,"suffix":""},{"dropping-particle":"","family":"Parton","given":"Kevin","non-dropping-particle":"","parse-names":false,"suffix":""}],"container-title":"PLOS ONE","editor":[{"dropping-particle":"","family":"Ebi","given":"Kristie L","non-dropping-particle":"","parse-names":false,"suffix":""}],"id":"ITEM-2","issue":"8","issued":{"date-parts":[["2015","8","6"]]},"page":"e0134868","publisher":"Public Library of Science","title":"Religion Does Matter for Climate Change Attitudes and Behavior","type":"article-journal","volume":"10"},"uris":["http://www.mendeley.com/documents/?uuid=e432d6f5-40d8-3a3c-afd0-3f2d7c150bc1"]}],"mendeley":{"formattedCitation":"[16,24]","plainTextFormattedCitation":"[16,24]","previouslyFormattedCitation":"[16,24]"},"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[16,24]</w:t>
      </w:r>
      <w:r>
        <w:rPr>
          <w:rFonts w:ascii="Times New Roman" w:hAnsi="Times New Roman" w:cs="Times New Roman"/>
        </w:rPr>
        <w:fldChar w:fldCharType="end"/>
      </w:r>
      <w:r>
        <w:rPr>
          <w:rFonts w:ascii="Times New Roman" w:hAnsi="Times New Roman" w:cs="Times New Roman"/>
        </w:rPr>
        <w:t xml:space="preserve">. </w:t>
      </w:r>
    </w:p>
    <w:p w14:paraId="20D927B5" w14:textId="77777777" w:rsidR="00790EB6" w:rsidRDefault="00790EB6" w:rsidP="00790EB6">
      <w:pPr>
        <w:spacing w:line="480" w:lineRule="auto"/>
        <w:jc w:val="both"/>
        <w:rPr>
          <w:rFonts w:ascii="Times New Roman" w:hAnsi="Times New Roman" w:cs="Times New Roman"/>
        </w:rPr>
      </w:pPr>
    </w:p>
    <w:p w14:paraId="1B78F979" w14:textId="6331CAC7" w:rsidR="009935C8" w:rsidRDefault="00790EB6" w:rsidP="00D66AF8">
      <w:pPr>
        <w:spacing w:line="480" w:lineRule="auto"/>
        <w:jc w:val="both"/>
        <w:rPr>
          <w:rFonts w:ascii="Times New Roman" w:hAnsi="Times New Roman" w:cs="Times New Roman"/>
        </w:rPr>
      </w:pPr>
      <w:r>
        <w:rPr>
          <w:rFonts w:ascii="Times New Roman" w:hAnsi="Times New Roman" w:cs="Times New Roman"/>
        </w:rPr>
        <w:t>Finally, we find that d</w:t>
      </w:r>
      <w:r w:rsidRPr="008200E8">
        <w:rPr>
          <w:rFonts w:ascii="Times New Roman" w:hAnsi="Times New Roman" w:cs="Times New Roman"/>
        </w:rPr>
        <w:t xml:space="preserve">emographic variables </w:t>
      </w:r>
      <w:r>
        <w:rPr>
          <w:rFonts w:ascii="Times New Roman" w:hAnsi="Times New Roman" w:cs="Times New Roman"/>
        </w:rPr>
        <w:t xml:space="preserve">such </w:t>
      </w:r>
      <w:r w:rsidRPr="008200E8">
        <w:rPr>
          <w:rFonts w:ascii="Times New Roman" w:hAnsi="Times New Roman" w:cs="Times New Roman"/>
        </w:rPr>
        <w:t>as gender</w:t>
      </w:r>
      <w:r>
        <w:rPr>
          <w:rFonts w:ascii="Times New Roman" w:hAnsi="Times New Roman" w:cs="Times New Roman"/>
        </w:rPr>
        <w:t xml:space="preserve"> </w:t>
      </w:r>
      <w:r w:rsidRPr="008200E8">
        <w:rPr>
          <w:rFonts w:ascii="Times New Roman" w:hAnsi="Times New Roman" w:cs="Times New Roman"/>
        </w:rPr>
        <w:t xml:space="preserve">or race have </w:t>
      </w:r>
      <w:r>
        <w:rPr>
          <w:rFonts w:ascii="Times New Roman" w:hAnsi="Times New Roman" w:cs="Times New Roman"/>
        </w:rPr>
        <w:t>some</w:t>
      </w:r>
      <w:r w:rsidRPr="008200E8">
        <w:rPr>
          <w:rFonts w:ascii="Times New Roman" w:hAnsi="Times New Roman" w:cs="Times New Roman"/>
        </w:rPr>
        <w:t xml:space="preserve"> importance</w:t>
      </w:r>
      <w:r>
        <w:rPr>
          <w:rFonts w:ascii="Times New Roman" w:hAnsi="Times New Roman" w:cs="Times New Roman"/>
        </w:rPr>
        <w:t xml:space="preserve"> for CCB</w:t>
      </w:r>
      <w:r w:rsidR="006C73B1">
        <w:rPr>
          <w:rFonts w:ascii="Times New Roman" w:hAnsi="Times New Roman" w:cs="Times New Roman"/>
        </w:rPr>
        <w:t>s</w:t>
      </w:r>
      <w:r w:rsidRPr="008200E8">
        <w:rPr>
          <w:rFonts w:ascii="Times New Roman" w:hAnsi="Times New Roman" w:cs="Times New Roman"/>
        </w:rPr>
        <w:t xml:space="preserve">. We </w:t>
      </w:r>
      <w:r>
        <w:rPr>
          <w:rFonts w:ascii="Times New Roman" w:hAnsi="Times New Roman" w:cs="Times New Roman"/>
        </w:rPr>
        <w:t>fi</w:t>
      </w:r>
      <w:r w:rsidRPr="008200E8">
        <w:rPr>
          <w:rFonts w:ascii="Times New Roman" w:hAnsi="Times New Roman" w:cs="Times New Roman"/>
        </w:rPr>
        <w:t>nd an important gender gap for awareness</w:t>
      </w:r>
      <w:r>
        <w:rPr>
          <w:rFonts w:ascii="Times New Roman" w:hAnsi="Times New Roman" w:cs="Times New Roman"/>
        </w:rPr>
        <w:t xml:space="preserve">, as well as slightly negative effects for other </w:t>
      </w:r>
      <w:r w:rsidR="00BB4B70">
        <w:rPr>
          <w:rFonts w:ascii="Times New Roman" w:hAnsi="Times New Roman" w:cs="Times New Roman"/>
        </w:rPr>
        <w:t>dimensions</w:t>
      </w:r>
      <w:r>
        <w:rPr>
          <w:rFonts w:ascii="Times New Roman" w:hAnsi="Times New Roman" w:cs="Times New Roman"/>
        </w:rPr>
        <w:t xml:space="preserve"> of climate change beliefs</w:t>
      </w:r>
      <w:r w:rsidRPr="008200E8">
        <w:rPr>
          <w:rFonts w:ascii="Times New Roman" w:hAnsi="Times New Roman" w:cs="Times New Roman"/>
        </w:rPr>
        <w:t>. Women are less likely to be aware of climate</w:t>
      </w:r>
      <w:r>
        <w:rPr>
          <w:rFonts w:ascii="Times New Roman" w:hAnsi="Times New Roman" w:cs="Times New Roman"/>
        </w:rPr>
        <w:t xml:space="preserve"> </w:t>
      </w:r>
      <w:r w:rsidRPr="008200E8">
        <w:rPr>
          <w:rFonts w:ascii="Times New Roman" w:hAnsi="Times New Roman" w:cs="Times New Roman"/>
        </w:rPr>
        <w:t xml:space="preserve">change, as previous case studies in Africa had suggested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{"citationItems":[{"id":"ITEM-1","itemData":{"DOI":"10.1007/s10113-018-1357-z","ISSN":"1436378X","abstract":"Climate change is known to have differential impacts in the Global South, with gender and poverty being determining factors. In Ghana, both these factors come into play as women living in slums bear the brunt of the impacts. In spite of this, the majority of research in gender and climate change adaptation has focused on rural communities to the detriment of their poor urban counterparts. Using a critical feminist intersectional approach, this study investigates how the interplay between gender, socio-economic, institutional and place-based factors shapes vulnerability to climate change in three slums in urban Accra, Ghana. The results demonstrate that while climate change poses serious environmental hazards to all residents of slums, their perceptions and knowledge regarding the causes and impacts of these hazards are differentiated by gender, age, educational status and place-based variables, with women generally showing a lower level of awareness about climate change than their male counterparts. The results indicate further that irrespective of age, educational attainment and where people live, women were found to be overall more vulnerable, despite experiencing similar levels of exposure as the men, by virtue of their limited access to productive resources, poor conditions of housing, low participation in adaptation decision-making, as well as the heavy domestic responsibilities placed on them. We conclude that it is imperative for adaptation policy makers to formulate and implement appropriate adaptive measures in a gender-sensitive and context-specific manner to respond to the different vulnerabilities faced by different categories of social groups and communities in cities of the Global South.","author":[{"dropping-particle":"","family":"Owusu","given":"Mensah","non-dropping-particle":"","parse-names":false,"suffix":""},{"dropping-particle":"","family":"Nursey-Bray","given":"Melissa","non-dropping-particle":"","parse-names":false,"suffix":""},{"dropping-particle":"","family":"Rudd","given":"Diane","non-dropping-particle":"","parse-names":false,"suffix":""}],"container-title":"Regional Environmental Change","id":"ITEM-1","issue":"1","issued":{"date-parts":[["2019","1","31"]]},"page":"13-25","publisher":"Springer Verlag","title":"Gendered perception and vulnerability to climate change in urban slum communities in Accra, Ghana","type":"article-journal","volume":"19"},"uris":["http://www.mendeley.com/documents/?uuid=5feee19a-7278-31e8-a71b-e3aef4634b23"]},{"id":"ITEM-2","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Trust","id":"ITEM-2","issued":{"date-parts":[["2010"]]},"title":"Africa Talks Climate: The public understanding of climate change in ten countries.","type":"article-journal"},"uris":["http://www.mendeley.com/documents/?uuid=2b13552b-6898-35f4-bd9e-339c7c77c553"]},{"id":"ITEM-3","itemData":{"DOI":"10.1080/17565529.2020.1806777","ISSN":"17565537","abstract":"Smallholder farmers in the sub-Saharan Africa are vulnerable to climate variability and change, and are thus in need of adaptation. Access to climate information, such as weather forecasts, has been identified as a potential enabler for improved adaptation, but such access tends to be strongly gendered. This study uses qualitative and quantitative data to assess the availability, accessibility and use of climate information among smallholder sugarcane farmers in southern Malawi, disaggregating data according to gender, age, education level and landholding size. We found that radio is the most common, and preferred, means of accessing forecasts for men and women, but that women farmers also prefer to access forecasts through a knowledge broker. Those farmers with higher levels of education (mostly men) prefer to also obtain forecasts via internet and cell phone. Most farmers consider the forecasts reliable, timely and understandable–more so in the case of men than women. Understanding gendered preferences and barriers to climate information access is crucial for benefits of adaptation to be accessed equitably.","author":[{"dropping-particle":"","family":"Henriksson","given":"Rebecka","non-dropping-particle":"","parse-names":false,"suffix":""},{"dropping-particle":"","family":"Vincent","given":"Katharine","non-dropping-particle":"","parse-names":false,"suffix":""},{"dropping-particle":"","family":"Archer","given":"Emma","non-dropping-particle":"","parse-names":false,"suffix":""},{"dropping-particle":"","family":"Jewitt","given":"Graham","non-dropping-particle":"","parse-names":false,"suffix":""}],"container-title":"Climate and Development","id":"ITEM-3","issue":"6","issued":{"date-parts":[["2021"]]},"page":"503-514","publisher":"Taylor and Francis Ltd.","title":"Understanding gender differences in availability, accessibility and use of climate information among smallholder farmers in Malawi","type":"article-journal","volume":"13"},"uris":["http://www.mendeley.com/documents/?uuid=dc2a7a63-8f4f-397b-b704-29f84a7b4d81"]}],"mendeley":{"formattedCitation":"[16,45,66]","plainTextFormattedCitation":"[16,45,66]","previouslyFormattedCitation":"[16,45,66]"},"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[16,45,66]</w:t>
      </w:r>
      <w:r>
        <w:rPr>
          <w:rFonts w:ascii="Times New Roman" w:hAnsi="Times New Roman" w:cs="Times New Roman"/>
        </w:rPr>
        <w:fldChar w:fldCharType="end"/>
      </w:r>
      <w:r>
        <w:rPr>
          <w:rFonts w:ascii="Times New Roman" w:hAnsi="Times New Roman" w:cs="Times New Roman"/>
        </w:rPr>
        <w:t>.</w:t>
      </w:r>
      <w:r w:rsidR="00B11266">
        <w:rPr>
          <w:rFonts w:ascii="Times New Roman" w:hAnsi="Times New Roman" w:cs="Times New Roman"/>
        </w:rPr>
        <w:t xml:space="preserve"> In </w:t>
      </w:r>
      <w:r w:rsidR="00661E32">
        <w:rPr>
          <w:rFonts w:ascii="Times New Roman" w:hAnsi="Times New Roman" w:cs="Times New Roman"/>
        </w:rPr>
        <w:t>this case</w:t>
      </w:r>
      <w:r w:rsidR="00B11266">
        <w:rPr>
          <w:rFonts w:ascii="Times New Roman" w:hAnsi="Times New Roman" w:cs="Times New Roman"/>
        </w:rPr>
        <w:t xml:space="preserve">, differences in access to climate information do not explain this gender gap, so further research should address this issue. </w:t>
      </w:r>
      <w:r w:rsidR="00661E32">
        <w:rPr>
          <w:rFonts w:ascii="Times New Roman" w:hAnsi="Times New Roman" w:cs="Times New Roman"/>
        </w:rPr>
        <w:t>Besides, we find e</w:t>
      </w:r>
      <w:r w:rsidR="0060520B">
        <w:rPr>
          <w:rFonts w:ascii="Times New Roman" w:hAnsi="Times New Roman" w:cs="Times New Roman"/>
        </w:rPr>
        <w:t>thnicity</w:t>
      </w:r>
      <w:r>
        <w:rPr>
          <w:rFonts w:ascii="Times New Roman" w:hAnsi="Times New Roman" w:cs="Times New Roman"/>
        </w:rPr>
        <w:t xml:space="preserve"> </w:t>
      </w:r>
      <w:r w:rsidR="00661E32">
        <w:rPr>
          <w:rFonts w:ascii="Times New Roman" w:hAnsi="Times New Roman" w:cs="Times New Roman"/>
        </w:rPr>
        <w:t>to be</w:t>
      </w:r>
      <w:r>
        <w:rPr>
          <w:rFonts w:ascii="Times New Roman" w:hAnsi="Times New Roman" w:cs="Times New Roman"/>
        </w:rPr>
        <w:t xml:space="preserve"> related to risk perception and self-efficacy. Overall, Black Africans show more concern and self-efficacy than other ethnic groups, among whom Arab Africans are the less concerned. </w:t>
      </w:r>
      <w:r w:rsidR="00B11266">
        <w:rPr>
          <w:rFonts w:ascii="Times New Roman" w:hAnsi="Times New Roman" w:cs="Times New Roman"/>
        </w:rPr>
        <w:t>Therefore</w:t>
      </w:r>
      <w:r>
        <w:rPr>
          <w:rFonts w:ascii="Times New Roman" w:hAnsi="Times New Roman" w:cs="Times New Roman"/>
        </w:rPr>
        <w:t xml:space="preserve">, we cannot talk about a “white male” effect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{"citationItems":[{"id":"ITEM-1","itemData":{"DOI":"10.1080/713670162","ISSN":"13698575","abstract":"Risks tend to be judged lower by men than by women and by white people than by people of colour. Prior research by Flynn, Slavic and Mertz [Risk Analysis, 14, pp. 1101-1108] found that these race and gender differences in risk perception in the United States were primarily due to 30% of the white male population who judge risks to be extremely low. The specificity of this finding suggests an explanation in terms of sociopolitical factors rather than biological factors. The study reported here presents new data from a recent national survey conducted in the United States. Although white males again stood apart with respect to their judgements of risk and their attitudes concerning worldviews, trust, and risk-related stigma, the results showed that the distinction between white males and others is more complex than originally thought Further investigation of sociopolitical factors in risk judgements is recommended to clarify gender and racial differences. © 2000 Taylor &amp; Francis Ltd.","author":[{"dropping-particle":"","family":"Finucane","given":"Melissa L.","non-dropping-particle":"","parse-names":false,"suffix":""},{"dropping-particle":"","family":"Slovic","given":"Paul","non-dropping-particle":"","parse-names":false,"suffix":""},{"dropping-particle":"","family":"Mertz","given":"C. K.","non-dropping-particle":"","parse-names":false,"suffix":""},{"dropping-particle":"","family":"Flynn","given":"James","non-dropping-particle":"","parse-names":false,"suffix":""},{"dropping-particle":"","family":"Satterfield","given":"Theresa A.","non-dropping-particle":"","parse-names":false,"suffix":""}],"container-title":"Health, Risk and Society","id":"ITEM-1","issue":"2","issued":{"date-parts":[["2000"]]},"page":"159-172","publisher":"Carfax Publishing Company","title":"Gender, race, and perceived risk: The 'white male' effect","type":"article-journal","volume":"2"},"uris":["http://www.mendeley.com/documents/?uuid=837f053f-5ab6-3454-ad43-7c7a579f8b65"]}],"mendeley":{"formattedCitation":"[47]","plainTextFormattedCitation":"[47]","previouslyFormattedCitation":"[47]"},"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[47]</w:t>
      </w:r>
      <w:r>
        <w:rPr>
          <w:rFonts w:ascii="Times New Roman" w:hAnsi="Times New Roman" w:cs="Times New Roman"/>
        </w:rPr>
        <w:fldChar w:fldCharType="end"/>
      </w:r>
      <w:r>
        <w:rPr>
          <w:rFonts w:ascii="Times New Roman" w:hAnsi="Times New Roman" w:cs="Times New Roman"/>
        </w:rPr>
        <w:t xml:space="preserve"> because White Africans do not especially neglect risks (in contrast to Arab Africans) nor women show more concern, rather the opposite. Finally, age and agricultural </w:t>
      </w:r>
      <w:r>
        <w:rPr>
          <w:rFonts w:ascii="Times New Roman" w:hAnsi="Times New Roman" w:cs="Times New Roman"/>
        </w:rPr>
        <w:lastRenderedPageBreak/>
        <w:t>experience are</w:t>
      </w:r>
      <w:r w:rsidR="006C73B1">
        <w:rPr>
          <w:rFonts w:ascii="Times New Roman" w:hAnsi="Times New Roman" w:cs="Times New Roman"/>
        </w:rPr>
        <w:t xml:space="preserve"> </w:t>
      </w:r>
      <w:r>
        <w:rPr>
          <w:rFonts w:ascii="Times New Roman" w:hAnsi="Times New Roman" w:cs="Times New Roman"/>
        </w:rPr>
        <w:t xml:space="preserve">insignificant across all models, contradicting previous findings </w:t>
      </w:r>
      <w:r w:rsidR="0060520B">
        <w:rPr>
          <w:rFonts w:ascii="Times New Roman" w:hAnsi="Times New Roman" w:cs="Times New Roman"/>
        </w:rPr>
        <w:t xml:space="preserve">within the literature </w:t>
      </w:r>
      <w:r>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Science","id":"ITEM-1","issue":"1","issued":{"date-parts":[["2011","2"]]},"page":"23-31","title":"Perception of and adaptation to climate change by farmers in the Nile basin of Ethiopia","type":"article-journal","volume":"149"},"uris":["http://www.mendeley.com/documents/?uuid=4b5e2214-72d7-3610-9f97-1138ce9f5679"]},{"id":"ITEM-2","itemData":{"author":[{"dropping-particle":"","family":"Maddison","given":"David","non-dropping-particle":"","parse-names":false,"suffix":""}],"container-title":"World Bank Policy Research Working Paper ","id":"ITEM-2","issue":"4308","issued":{"date-parts":[["2007"]]},"title":"The Perception of and Adaptation to Climate Change in Africa","type":"article-journal"},"uris":["http://www.mendeley.com/documents/?uuid=d7beb346-f7cc-3d90-9fc0-a41b6b4f3342"]}],"mendeley":{"formattedCitation":"[38,46]","plainTextFormattedCitation":"[38,46]","previouslyFormattedCitation":"[38,46]"},"properties":{"noteIndex":0},"schema":"https://github.com/citation-style-language/schema/raw/master/csl-citation.json"}</w:instrText>
      </w:r>
      <w:r>
        <w:rPr>
          <w:rFonts w:ascii="Times New Roman" w:hAnsi="Times New Roman" w:cs="Times New Roman"/>
        </w:rPr>
        <w:fldChar w:fldCharType="separate"/>
      </w:r>
      <w:r w:rsidR="00BB4B70" w:rsidRPr="00BB4B70">
        <w:rPr>
          <w:rFonts w:ascii="Times New Roman" w:hAnsi="Times New Roman" w:cs="Times New Roman"/>
          <w:noProof/>
        </w:rPr>
        <w:t>[38,46]</w:t>
      </w:r>
      <w:r>
        <w:rPr>
          <w:rFonts w:ascii="Times New Roman" w:hAnsi="Times New Roman" w:cs="Times New Roman"/>
        </w:rPr>
        <w:fldChar w:fldCharType="end"/>
      </w:r>
      <w:r>
        <w:rPr>
          <w:rFonts w:ascii="Times New Roman" w:hAnsi="Times New Roman" w:cs="Times New Roman"/>
        </w:rPr>
        <w:t xml:space="preserve">. </w:t>
      </w:r>
      <w:r w:rsidRPr="008200E8">
        <w:rPr>
          <w:rFonts w:ascii="Times New Roman" w:hAnsi="Times New Roman" w:cs="Times New Roman"/>
        </w:rPr>
        <w:t xml:space="preserve"> </w:t>
      </w:r>
    </w:p>
    <w:p w14:paraId="7BEF5538" w14:textId="77777777" w:rsidR="00C45B2F" w:rsidRDefault="00C45B2F" w:rsidP="00D66AF8">
      <w:pPr>
        <w:spacing w:line="480" w:lineRule="auto"/>
        <w:jc w:val="both"/>
        <w:rPr>
          <w:rFonts w:ascii="Times New Roman" w:hAnsi="Times New Roman" w:cs="Times New Roman"/>
        </w:rPr>
      </w:pPr>
    </w:p>
    <w:p w14:paraId="3A031B1E" w14:textId="14CAC475" w:rsidR="00C45B2F" w:rsidRPr="00C45B2F" w:rsidRDefault="00C45B2F" w:rsidP="00D66AF8">
      <w:pPr>
        <w:spacing w:line="480" w:lineRule="auto"/>
        <w:jc w:val="both"/>
        <w:rPr>
          <w:rFonts w:ascii="Times New Roman" w:hAnsi="Times New Roman" w:cs="Times New Roman"/>
          <w:b/>
          <w:bCs/>
        </w:rPr>
      </w:pPr>
      <w:r w:rsidRPr="006C73B1">
        <w:rPr>
          <w:rFonts w:ascii="Times New Roman" w:hAnsi="Times New Roman" w:cs="Times New Roman"/>
          <w:b/>
          <w:bCs/>
          <w:sz w:val="36"/>
          <w:szCs w:val="36"/>
        </w:rPr>
        <w:t>Conclusion</w:t>
      </w:r>
    </w:p>
    <w:p w14:paraId="78CC7160" w14:textId="2996AAFE" w:rsidR="00F26BFA" w:rsidRDefault="0014100E" w:rsidP="00D66AF8">
      <w:pPr>
        <w:spacing w:line="480" w:lineRule="auto"/>
        <w:jc w:val="both"/>
        <w:rPr>
          <w:rFonts w:ascii="Times New Roman" w:hAnsi="Times New Roman" w:cs="Times New Roman"/>
        </w:rPr>
      </w:pPr>
      <w:r>
        <w:rPr>
          <w:rFonts w:ascii="Times New Roman" w:hAnsi="Times New Roman" w:cs="Times New Roman"/>
        </w:rPr>
        <w:t>T</w:t>
      </w:r>
      <w:r w:rsidR="00D621A7">
        <w:rPr>
          <w:rFonts w:ascii="Times New Roman" w:hAnsi="Times New Roman" w:cs="Times New Roman"/>
        </w:rPr>
        <w:t>he</w:t>
      </w:r>
      <w:r>
        <w:rPr>
          <w:rFonts w:ascii="Times New Roman" w:hAnsi="Times New Roman" w:cs="Times New Roman"/>
        </w:rPr>
        <w:t>re</w:t>
      </w:r>
      <w:r w:rsidR="00D621A7">
        <w:rPr>
          <w:rFonts w:ascii="Times New Roman" w:hAnsi="Times New Roman" w:cs="Times New Roman"/>
        </w:rPr>
        <w:t xml:space="preserve"> </w:t>
      </w:r>
      <w:r>
        <w:rPr>
          <w:rFonts w:ascii="Times New Roman" w:hAnsi="Times New Roman" w:cs="Times New Roman"/>
        </w:rPr>
        <w:t>is a lack of consensus within</w:t>
      </w:r>
      <w:r w:rsidR="00661E32">
        <w:rPr>
          <w:rFonts w:ascii="Times New Roman" w:hAnsi="Times New Roman" w:cs="Times New Roman"/>
        </w:rPr>
        <w:t xml:space="preserve"> the</w:t>
      </w:r>
      <w:r>
        <w:rPr>
          <w:rFonts w:ascii="Times New Roman" w:hAnsi="Times New Roman" w:cs="Times New Roman"/>
        </w:rPr>
        <w:t xml:space="preserve"> </w:t>
      </w:r>
      <w:r w:rsidR="00D621A7">
        <w:rPr>
          <w:rFonts w:ascii="Times New Roman" w:hAnsi="Times New Roman" w:cs="Times New Roman"/>
        </w:rPr>
        <w:t xml:space="preserve">literature for what shapes climate change </w:t>
      </w:r>
      <w:r>
        <w:rPr>
          <w:rFonts w:ascii="Times New Roman" w:hAnsi="Times New Roman" w:cs="Times New Roman"/>
        </w:rPr>
        <w:t>beliefs</w:t>
      </w:r>
      <w:r w:rsidR="00D621A7">
        <w:rPr>
          <w:rFonts w:ascii="Times New Roman" w:hAnsi="Times New Roman" w:cs="Times New Roman"/>
        </w:rPr>
        <w:t xml:space="preserve"> and most studies conducted on this topic are usually limited to Western developed nations. </w:t>
      </w:r>
      <w:r w:rsidR="003F4C3F">
        <w:rPr>
          <w:rFonts w:ascii="Times New Roman" w:hAnsi="Times New Roman" w:cs="Times New Roman"/>
        </w:rPr>
        <w:t>O</w:t>
      </w:r>
      <w:r w:rsidR="00AD31BD">
        <w:rPr>
          <w:rFonts w:ascii="Times New Roman" w:hAnsi="Times New Roman" w:cs="Times New Roman"/>
        </w:rPr>
        <w:t xml:space="preserve">ur results </w:t>
      </w:r>
      <w:r w:rsidR="003F4C3F">
        <w:rPr>
          <w:rFonts w:ascii="Times New Roman" w:hAnsi="Times New Roman" w:cs="Times New Roman"/>
        </w:rPr>
        <w:t xml:space="preserve">show several </w:t>
      </w:r>
      <w:del w:id="37" w:author="Autor">
        <w:r w:rsidR="003F4C3F" w:rsidDel="00726489">
          <w:rPr>
            <w:rFonts w:ascii="Times New Roman" w:hAnsi="Times New Roman" w:cs="Times New Roman"/>
          </w:rPr>
          <w:delText xml:space="preserve">novel </w:delText>
        </w:r>
      </w:del>
      <w:ins w:id="38" w:author="Autor">
        <w:r w:rsidR="00726489">
          <w:rPr>
            <w:rFonts w:ascii="Times New Roman" w:hAnsi="Times New Roman" w:cs="Times New Roman"/>
          </w:rPr>
          <w:t>relevant</w:t>
        </w:r>
        <w:r w:rsidR="00726489">
          <w:rPr>
            <w:rFonts w:ascii="Times New Roman" w:hAnsi="Times New Roman" w:cs="Times New Roman"/>
          </w:rPr>
          <w:t xml:space="preserve"> </w:t>
        </w:r>
      </w:ins>
      <w:r w:rsidR="003F4C3F">
        <w:rPr>
          <w:rFonts w:ascii="Times New Roman" w:hAnsi="Times New Roman" w:cs="Times New Roman"/>
        </w:rPr>
        <w:t>findings for what shapes climate change beliefs across 33 African countries</w:t>
      </w:r>
      <w:ins w:id="39" w:author="Autor">
        <w:r w:rsidR="00726489">
          <w:rPr>
            <w:rFonts w:ascii="Times New Roman" w:hAnsi="Times New Roman" w:cs="Times New Roman"/>
          </w:rPr>
          <w:t>, using a large-N and high-dimensional dataset</w:t>
        </w:r>
      </w:ins>
      <w:r w:rsidR="003F4C3F">
        <w:rPr>
          <w:rFonts w:ascii="Times New Roman" w:hAnsi="Times New Roman" w:cs="Times New Roman"/>
        </w:rPr>
        <w:t>. First,</w:t>
      </w:r>
      <w:r w:rsidR="003F4C3F" w:rsidRPr="003F4C3F">
        <w:rPr>
          <w:rFonts w:ascii="Times New Roman" w:hAnsi="Times New Roman" w:cs="Times New Roman"/>
        </w:rPr>
        <w:t xml:space="preserve"> </w:t>
      </w:r>
      <w:r w:rsidR="003F4C3F">
        <w:rPr>
          <w:rFonts w:ascii="Times New Roman" w:hAnsi="Times New Roman" w:cs="Times New Roman"/>
        </w:rPr>
        <w:t xml:space="preserve">actual changes in local climate conditions are stronger predictors of climate change beliefs in Africa than access to information, political ideology, or demographics across different model specifications. Similarly, </w:t>
      </w:r>
      <w:r w:rsidR="00AD31BD">
        <w:rPr>
          <w:rFonts w:ascii="Times New Roman" w:hAnsi="Times New Roman" w:cs="Times New Roman"/>
        </w:rPr>
        <w:t xml:space="preserve">worsening perceptions of climate conditions for agriculture </w:t>
      </w:r>
      <w:r w:rsidR="003F4C3F">
        <w:rPr>
          <w:rFonts w:ascii="Times New Roman" w:hAnsi="Times New Roman" w:cs="Times New Roman"/>
        </w:rPr>
        <w:t xml:space="preserve">is a strong predictor </w:t>
      </w:r>
      <w:r>
        <w:rPr>
          <w:rFonts w:ascii="Times New Roman" w:hAnsi="Times New Roman" w:cs="Times New Roman"/>
        </w:rPr>
        <w:t>for</w:t>
      </w:r>
      <w:r w:rsidR="003F4C3F">
        <w:rPr>
          <w:rFonts w:ascii="Times New Roman" w:hAnsi="Times New Roman" w:cs="Times New Roman"/>
        </w:rPr>
        <w:t xml:space="preserve"> all five </w:t>
      </w:r>
      <w:r w:rsidR="00BB4B70">
        <w:rPr>
          <w:rFonts w:ascii="Times New Roman" w:hAnsi="Times New Roman" w:cs="Times New Roman"/>
        </w:rPr>
        <w:t>dimensions</w:t>
      </w:r>
      <w:r w:rsidR="003F4C3F">
        <w:rPr>
          <w:rFonts w:ascii="Times New Roman" w:hAnsi="Times New Roman" w:cs="Times New Roman"/>
        </w:rPr>
        <w:t xml:space="preserve"> for climate change beliefs. Second, </w:t>
      </w:r>
      <w:r w:rsidR="00EF5A8F">
        <w:rPr>
          <w:rFonts w:ascii="Times New Roman" w:hAnsi="Times New Roman" w:cs="Times New Roman"/>
        </w:rPr>
        <w:t xml:space="preserve">our analysis also </w:t>
      </w:r>
      <w:r w:rsidR="003F4C3F">
        <w:rPr>
          <w:rFonts w:ascii="Times New Roman" w:hAnsi="Times New Roman" w:cs="Times New Roman"/>
        </w:rPr>
        <w:t xml:space="preserve">reveals that </w:t>
      </w:r>
      <w:r w:rsidR="005522A2">
        <w:rPr>
          <w:rFonts w:ascii="Times New Roman" w:hAnsi="Times New Roman" w:cs="Times New Roman"/>
        </w:rPr>
        <w:t>a</w:t>
      </w:r>
      <w:r w:rsidR="005522A2" w:rsidRPr="00450678">
        <w:rPr>
          <w:rFonts w:ascii="Times New Roman" w:hAnsi="Times New Roman" w:cs="Times New Roman"/>
        </w:rPr>
        <w:t xml:space="preserve">uthoritarian and intolerant ideologies </w:t>
      </w:r>
      <w:r w:rsidR="005522A2">
        <w:rPr>
          <w:rFonts w:ascii="Times New Roman" w:hAnsi="Times New Roman" w:cs="Times New Roman"/>
        </w:rPr>
        <w:t>overall decrease climate change beliefs</w:t>
      </w:r>
      <w:r w:rsidR="003F4C3F">
        <w:rPr>
          <w:rFonts w:ascii="Times New Roman" w:hAnsi="Times New Roman" w:cs="Times New Roman"/>
        </w:rPr>
        <w:t>. Third,</w:t>
      </w:r>
      <w:r w:rsidR="00EF5A8F">
        <w:rPr>
          <w:rFonts w:ascii="Times New Roman" w:hAnsi="Times New Roman" w:cs="Times New Roman"/>
        </w:rPr>
        <w:t xml:space="preserve"> </w:t>
      </w:r>
      <w:r w:rsidR="005522A2">
        <w:rPr>
          <w:rFonts w:ascii="Times New Roman" w:hAnsi="Times New Roman" w:cs="Times New Roman"/>
        </w:rPr>
        <w:t xml:space="preserve">not speaking French, English or Portuguese hinders the understanding of climate </w:t>
      </w:r>
      <w:r w:rsidR="00EF5A8F">
        <w:rPr>
          <w:rFonts w:ascii="Times New Roman" w:hAnsi="Times New Roman" w:cs="Times New Roman"/>
        </w:rPr>
        <w:t>beliefs</w:t>
      </w:r>
      <w:r w:rsidR="003F4C3F">
        <w:rPr>
          <w:rFonts w:ascii="Times New Roman" w:hAnsi="Times New Roman" w:cs="Times New Roman"/>
        </w:rPr>
        <w:t xml:space="preserve">. Finally, there is a </w:t>
      </w:r>
      <w:r w:rsidR="00D621A7">
        <w:rPr>
          <w:rFonts w:ascii="Times New Roman" w:hAnsi="Times New Roman" w:cs="Times New Roman"/>
        </w:rPr>
        <w:t>small but important gender</w:t>
      </w:r>
      <w:r>
        <w:rPr>
          <w:rFonts w:ascii="Times New Roman" w:hAnsi="Times New Roman" w:cs="Times New Roman"/>
        </w:rPr>
        <w:t xml:space="preserve"> gap</w:t>
      </w:r>
      <w:r w:rsidR="00D621A7">
        <w:rPr>
          <w:rFonts w:ascii="Times New Roman" w:hAnsi="Times New Roman" w:cs="Times New Roman"/>
        </w:rPr>
        <w:t xml:space="preserve"> across different </w:t>
      </w:r>
      <w:r w:rsidR="00BB4B70">
        <w:rPr>
          <w:rFonts w:ascii="Times New Roman" w:hAnsi="Times New Roman" w:cs="Times New Roman"/>
        </w:rPr>
        <w:t>dimensions</w:t>
      </w:r>
      <w:r w:rsidR="00D621A7">
        <w:rPr>
          <w:rFonts w:ascii="Times New Roman" w:hAnsi="Times New Roman" w:cs="Times New Roman"/>
        </w:rPr>
        <w:t>.</w:t>
      </w:r>
      <w:r w:rsidR="00EF5A8F">
        <w:rPr>
          <w:rFonts w:ascii="Times New Roman" w:hAnsi="Times New Roman" w:cs="Times New Roman"/>
        </w:rPr>
        <w:t xml:space="preserve"> </w:t>
      </w:r>
      <w:r w:rsidR="005522A2">
        <w:rPr>
          <w:rFonts w:ascii="Times New Roman" w:hAnsi="Times New Roman" w:cs="Times New Roman"/>
        </w:rPr>
        <w:t xml:space="preserve"> </w:t>
      </w:r>
      <w:r w:rsidR="00EF5A8F">
        <w:rPr>
          <w:rFonts w:ascii="Times New Roman" w:hAnsi="Times New Roman" w:cs="Times New Roman"/>
        </w:rPr>
        <w:t xml:space="preserve">Combined, our results suggest that </w:t>
      </w:r>
      <w:r w:rsidR="000B78E8">
        <w:rPr>
          <w:rFonts w:ascii="Times New Roman" w:hAnsi="Times New Roman" w:cs="Times New Roman"/>
        </w:rPr>
        <w:t xml:space="preserve">more different causal mechanisms underly </w:t>
      </w:r>
      <w:r w:rsidR="00EF5A8F">
        <w:rPr>
          <w:rFonts w:ascii="Times New Roman" w:hAnsi="Times New Roman" w:cs="Times New Roman"/>
        </w:rPr>
        <w:t xml:space="preserve">climate change beliefs than previously assumed </w:t>
      </w:r>
      <w:r w:rsidR="00B11266">
        <w:rPr>
          <w:rFonts w:ascii="Times New Roman" w:hAnsi="Times New Roman" w:cs="Times New Roman"/>
        </w:rPr>
        <w:fldChar w:fldCharType="begin" w:fldLock="1"/>
      </w:r>
      <w:r w:rsidR="00B11266">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mendeley":{"formattedCitation":"[11]","plainTextFormattedCitation":"[11]","previouslyFormattedCitation":"[11]"},"properties":{"noteIndex":0},"schema":"https://github.com/citation-style-language/schema/raw/master/csl-citation.json"}</w:instrText>
      </w:r>
      <w:r w:rsidR="00B11266">
        <w:rPr>
          <w:rFonts w:ascii="Times New Roman" w:hAnsi="Times New Roman" w:cs="Times New Roman"/>
        </w:rPr>
        <w:fldChar w:fldCharType="separate"/>
      </w:r>
      <w:r w:rsidR="00B11266" w:rsidRPr="00B11266">
        <w:rPr>
          <w:rFonts w:ascii="Times New Roman" w:hAnsi="Times New Roman" w:cs="Times New Roman"/>
          <w:noProof/>
        </w:rPr>
        <w:t>[11]</w:t>
      </w:r>
      <w:r w:rsidR="00B11266">
        <w:rPr>
          <w:rFonts w:ascii="Times New Roman" w:hAnsi="Times New Roman" w:cs="Times New Roman"/>
        </w:rPr>
        <w:fldChar w:fldCharType="end"/>
      </w:r>
      <w:r w:rsidR="00EF5A8F">
        <w:rPr>
          <w:rFonts w:ascii="Times New Roman" w:hAnsi="Times New Roman" w:cs="Times New Roman"/>
        </w:rPr>
        <w:t xml:space="preserve">. </w:t>
      </w:r>
      <w:r>
        <w:rPr>
          <w:rFonts w:ascii="Times New Roman" w:hAnsi="Times New Roman" w:cs="Times New Roman"/>
        </w:rPr>
        <w:t>We strongly believe that i</w:t>
      </w:r>
      <w:r w:rsidR="00EF5A8F">
        <w:rPr>
          <w:rFonts w:ascii="Times New Roman" w:hAnsi="Times New Roman" w:cs="Times New Roman"/>
        </w:rPr>
        <w:t>n-depth case-studies should further examine the complex causal mechanisms that shape climate change beliefs</w:t>
      </w:r>
      <w:r w:rsidR="00EF5A8F" w:rsidRPr="00EF5A8F">
        <w:rPr>
          <w:rFonts w:ascii="Times New Roman" w:hAnsi="Times New Roman" w:cs="Times New Roman"/>
        </w:rPr>
        <w:t xml:space="preserve"> </w:t>
      </w:r>
      <w:r w:rsidR="00EF5A8F">
        <w:rPr>
          <w:rFonts w:ascii="Times New Roman" w:hAnsi="Times New Roman" w:cs="Times New Roman"/>
        </w:rPr>
        <w:t>across different African countries</w:t>
      </w:r>
      <w:r>
        <w:rPr>
          <w:rFonts w:ascii="Times New Roman" w:hAnsi="Times New Roman" w:cs="Times New Roman"/>
        </w:rPr>
        <w:t xml:space="preserve"> to improve our understanding in order to implement the best mitigation and adaptation strategies for the region</w:t>
      </w:r>
      <w:r w:rsidR="00EF5A8F">
        <w:rPr>
          <w:rFonts w:ascii="Times New Roman" w:hAnsi="Times New Roman" w:cs="Times New Roman"/>
        </w:rPr>
        <w:t>.</w:t>
      </w:r>
    </w:p>
    <w:p w14:paraId="5A8F5E9A" w14:textId="77777777" w:rsidR="00E009F6" w:rsidRDefault="00E009F6">
      <w:pPr>
        <w:rPr>
          <w:rFonts w:ascii="Times New Roman" w:hAnsi="Times New Roman" w:cs="Times New Roman"/>
          <w:b/>
          <w:sz w:val="36"/>
          <w:szCs w:val="36"/>
        </w:rPr>
      </w:pPr>
      <w:r>
        <w:rPr>
          <w:rFonts w:ascii="Times New Roman" w:hAnsi="Times New Roman" w:cs="Times New Roman"/>
          <w:b/>
          <w:sz w:val="36"/>
          <w:szCs w:val="36"/>
        </w:rPr>
        <w:br w:type="page"/>
      </w:r>
    </w:p>
    <w:p w14:paraId="03AC2358" w14:textId="191BCCE0" w:rsidR="00DD39C5" w:rsidRPr="007A72E9" w:rsidRDefault="0008765C" w:rsidP="00D66AF8">
      <w:pPr>
        <w:spacing w:line="480" w:lineRule="auto"/>
        <w:jc w:val="both"/>
        <w:rPr>
          <w:rFonts w:ascii="Times New Roman" w:hAnsi="Times New Roman" w:cs="Times New Roman"/>
          <w:b/>
          <w:sz w:val="36"/>
          <w:szCs w:val="36"/>
        </w:rPr>
      </w:pPr>
      <w:r w:rsidRPr="007A72E9">
        <w:rPr>
          <w:rFonts w:ascii="Times New Roman" w:hAnsi="Times New Roman" w:cs="Times New Roman"/>
          <w:b/>
          <w:sz w:val="36"/>
          <w:szCs w:val="36"/>
        </w:rPr>
        <w:lastRenderedPageBreak/>
        <w:t>Acknowledgements</w:t>
      </w:r>
    </w:p>
    <w:p w14:paraId="0745D8E2" w14:textId="28C88DFA" w:rsidR="00DD39C5" w:rsidRDefault="00DD39C5" w:rsidP="00B11266">
      <w:pPr>
        <w:spacing w:line="480" w:lineRule="auto"/>
        <w:jc w:val="both"/>
        <w:rPr>
          <w:rFonts w:ascii="Times New Roman" w:hAnsi="Times New Roman" w:cs="Times New Roman"/>
          <w:b/>
        </w:rPr>
      </w:pPr>
      <w:r>
        <w:rPr>
          <w:rFonts w:ascii="Times New Roman" w:hAnsi="Times New Roman" w:cs="Times New Roman"/>
          <w:bCs/>
        </w:rPr>
        <w:t xml:space="preserve">We want to thank Stefano </w:t>
      </w:r>
      <w:proofErr w:type="spellStart"/>
      <w:r>
        <w:rPr>
          <w:rFonts w:ascii="Times New Roman" w:hAnsi="Times New Roman" w:cs="Times New Roman"/>
          <w:bCs/>
        </w:rPr>
        <w:t>Nembrini</w:t>
      </w:r>
      <w:proofErr w:type="spellEnd"/>
      <w:r>
        <w:rPr>
          <w:rFonts w:ascii="Times New Roman" w:hAnsi="Times New Roman" w:cs="Times New Roman"/>
          <w:bCs/>
        </w:rPr>
        <w:t xml:space="preserve"> for his useful comments on</w:t>
      </w:r>
      <w:r w:rsidR="008A0BA5">
        <w:rPr>
          <w:rFonts w:ascii="Times New Roman" w:hAnsi="Times New Roman" w:cs="Times New Roman"/>
          <w:bCs/>
        </w:rPr>
        <w:t xml:space="preserve"> our</w:t>
      </w:r>
      <w:r>
        <w:rPr>
          <w:rFonts w:ascii="Times New Roman" w:hAnsi="Times New Roman" w:cs="Times New Roman"/>
          <w:bCs/>
        </w:rPr>
        <w:t xml:space="preserve"> </w:t>
      </w:r>
      <w:r w:rsidR="00F50498">
        <w:rPr>
          <w:rFonts w:ascii="Times New Roman" w:hAnsi="Times New Roman" w:cs="Times New Roman"/>
          <w:bCs/>
        </w:rPr>
        <w:t>methodology</w:t>
      </w:r>
      <w:r w:rsidR="008A0BA5">
        <w:rPr>
          <w:rFonts w:ascii="Times New Roman" w:hAnsi="Times New Roman" w:cs="Times New Roman"/>
          <w:bCs/>
        </w:rPr>
        <w:t xml:space="preserve"> section</w:t>
      </w:r>
      <w:r w:rsidR="00F50498">
        <w:rPr>
          <w:rFonts w:ascii="Times New Roman" w:hAnsi="Times New Roman" w:cs="Times New Roman"/>
          <w:bCs/>
        </w:rPr>
        <w:t xml:space="preserve">. </w:t>
      </w:r>
      <w:r>
        <w:rPr>
          <w:rFonts w:ascii="Times New Roman" w:hAnsi="Times New Roman" w:cs="Times New Roman"/>
          <w:b/>
        </w:rPr>
        <w:br w:type="page"/>
      </w:r>
    </w:p>
    <w:p w14:paraId="4D5D4C50" w14:textId="0C160FF0" w:rsidR="00661DAC" w:rsidRPr="00A37ACA" w:rsidRDefault="00661DAC" w:rsidP="00D66AF8">
      <w:pPr>
        <w:spacing w:line="480" w:lineRule="auto"/>
        <w:jc w:val="both"/>
        <w:rPr>
          <w:rFonts w:ascii="Times New Roman" w:hAnsi="Times New Roman" w:cs="Times New Roman"/>
          <w:b/>
        </w:rPr>
      </w:pPr>
      <w:r w:rsidRPr="00A37ACA">
        <w:rPr>
          <w:rFonts w:ascii="Times New Roman" w:hAnsi="Times New Roman" w:cs="Times New Roman"/>
          <w:b/>
        </w:rPr>
        <w:lastRenderedPageBreak/>
        <w:t>References</w:t>
      </w:r>
    </w:p>
    <w:p w14:paraId="6EA95A7E" w14:textId="7717F0B3" w:rsidR="0097418D" w:rsidRPr="0097418D" w:rsidRDefault="00DA66E1" w:rsidP="0097418D">
      <w:pPr>
        <w:widowControl w:val="0"/>
        <w:autoSpaceDE w:val="0"/>
        <w:autoSpaceDN w:val="0"/>
        <w:adjustRightInd w:val="0"/>
        <w:spacing w:line="480" w:lineRule="auto"/>
        <w:ind w:left="640" w:hanging="640"/>
        <w:rPr>
          <w:rFonts w:ascii="Times New Roman" w:hAnsi="Times New Roman" w:cs="Times New Roman"/>
          <w:noProof/>
        </w:rPr>
      </w:pPr>
      <w:r w:rsidRPr="00A37ACA">
        <w:rPr>
          <w:rFonts w:ascii="Times New Roman" w:hAnsi="Times New Roman" w:cs="Times New Roman"/>
        </w:rPr>
        <w:fldChar w:fldCharType="begin" w:fldLock="1"/>
      </w:r>
      <w:r w:rsidRPr="00A37ACA">
        <w:rPr>
          <w:rFonts w:ascii="Times New Roman" w:hAnsi="Times New Roman" w:cs="Times New Roman"/>
        </w:rPr>
        <w:instrText xml:space="preserve">ADDIN Mendeley Bibliography CSL_BIBLIOGRAPHY </w:instrText>
      </w:r>
      <w:r w:rsidRPr="00A37ACA">
        <w:rPr>
          <w:rFonts w:ascii="Times New Roman" w:hAnsi="Times New Roman" w:cs="Times New Roman"/>
        </w:rPr>
        <w:fldChar w:fldCharType="separate"/>
      </w:r>
      <w:r w:rsidR="0097418D" w:rsidRPr="0097418D">
        <w:rPr>
          <w:rFonts w:ascii="Times New Roman" w:hAnsi="Times New Roman" w:cs="Times New Roman"/>
          <w:noProof/>
        </w:rPr>
        <w:t xml:space="preserve">1. </w:t>
      </w:r>
      <w:r w:rsidR="0097418D" w:rsidRPr="0097418D">
        <w:rPr>
          <w:rFonts w:ascii="Times New Roman" w:hAnsi="Times New Roman" w:cs="Times New Roman"/>
          <w:noProof/>
        </w:rPr>
        <w:tab/>
        <w:t xml:space="preserve">IPCC. Climate Change 2014: Synthesis Report. Contribution of Working Groups I, II and III to the Fifth Assessment Report of the Intergovernmental Panel on Climate Change. Pachauri RK, Meyer LA, editors. Geneva, Switzerland: IPCC; 2014. </w:t>
      </w:r>
    </w:p>
    <w:p w14:paraId="720193AC"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2. </w:t>
      </w:r>
      <w:r w:rsidRPr="0097418D">
        <w:rPr>
          <w:rFonts w:ascii="Times New Roman" w:hAnsi="Times New Roman" w:cs="Times New Roman"/>
          <w:noProof/>
        </w:rPr>
        <w:tab/>
        <w:t xml:space="preserve">Niang I, Ruppel OC, Abdrabo MA, Essel A, Lennard C, Padgham J, et al. Africa. Climate Change 2014: Impacts, Adaptation, and Vulnerability Part B: Regional Aspects Contribution of Working GroupII to the Fifth Assessment Report of the Intergovernmental Panel on Climate Change. New York: Cambridge University Press; 2014. </w:t>
      </w:r>
    </w:p>
    <w:p w14:paraId="418B3016"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3. </w:t>
      </w:r>
      <w:r w:rsidRPr="0097418D">
        <w:rPr>
          <w:rFonts w:ascii="Times New Roman" w:hAnsi="Times New Roman" w:cs="Times New Roman"/>
          <w:noProof/>
        </w:rPr>
        <w:tab/>
        <w:t>Gifford R. The Dragons of Inaction. Psychological Barriers That Limit Climate Change Mitigation and Adaptation. Am Psychol. 2011;66. doi:10.1037/a0023566</w:t>
      </w:r>
    </w:p>
    <w:p w14:paraId="13C0868D"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4. </w:t>
      </w:r>
      <w:r w:rsidRPr="0097418D">
        <w:rPr>
          <w:rFonts w:ascii="Times New Roman" w:hAnsi="Times New Roman" w:cs="Times New Roman"/>
          <w:noProof/>
        </w:rPr>
        <w:tab/>
        <w:t>Clayton S, Devine-Wright P, Stern PC, Whitmarsh L, Carrico A, Steg L, et al. Psychological research and global climate change. Nat Clim Chang. 2015;5: 640–646. doi:10.1038/nclimate2622</w:t>
      </w:r>
    </w:p>
    <w:p w14:paraId="5BF6786F"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5. </w:t>
      </w:r>
      <w:r w:rsidRPr="0097418D">
        <w:rPr>
          <w:rFonts w:ascii="Times New Roman" w:hAnsi="Times New Roman" w:cs="Times New Roman"/>
          <w:noProof/>
        </w:rPr>
        <w:tab/>
        <w:t>van Valkengoed AM, Steg L. Meta-analyses of factors motivating climate change adaptation behaviour. Nat Clim Chang. 2019;9: 158–163. doi:10.1038/s41558-018-0371-y</w:t>
      </w:r>
    </w:p>
    <w:p w14:paraId="1977106B"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6. </w:t>
      </w:r>
      <w:r w:rsidRPr="0097418D">
        <w:rPr>
          <w:rFonts w:ascii="Times New Roman" w:hAnsi="Times New Roman" w:cs="Times New Roman"/>
          <w:noProof/>
        </w:rPr>
        <w:tab/>
        <w:t>Blennow K, Persson J, Tomé M, Hanewinkel M. Climate Change: Believing and Seeing Implies Adapting. PLoS One. 2012;7: e50182. doi:10.1371/journal.pone.0050182</w:t>
      </w:r>
    </w:p>
    <w:p w14:paraId="07BDA766"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7. </w:t>
      </w:r>
      <w:r w:rsidRPr="0097418D">
        <w:rPr>
          <w:rFonts w:ascii="Times New Roman" w:hAnsi="Times New Roman" w:cs="Times New Roman"/>
          <w:noProof/>
        </w:rPr>
        <w:tab/>
        <w:t>Afrobarometer. Afrobarometer Data, 7th Round. 2019 [cited 11 Mar 2021]. Available: https://afrobarometer.org/data/data-use-policy</w:t>
      </w:r>
    </w:p>
    <w:p w14:paraId="11CBB552"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8. </w:t>
      </w:r>
      <w:r w:rsidRPr="0097418D">
        <w:rPr>
          <w:rFonts w:ascii="Times New Roman" w:hAnsi="Times New Roman" w:cs="Times New Roman"/>
          <w:noProof/>
        </w:rPr>
        <w:tab/>
        <w:t xml:space="preserve">Tjernström E, Tietenberg T. Do differences in attitudes explain differences in </w:t>
      </w:r>
      <w:r w:rsidRPr="0097418D">
        <w:rPr>
          <w:rFonts w:ascii="Times New Roman" w:hAnsi="Times New Roman" w:cs="Times New Roman"/>
          <w:noProof/>
        </w:rPr>
        <w:lastRenderedPageBreak/>
        <w:t>national climate change policies? Ecol Econ. 2008;65: 315–324. doi:10.1016/j.ecolecon.2007.06.019</w:t>
      </w:r>
    </w:p>
    <w:p w14:paraId="4EF7C648"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9. </w:t>
      </w:r>
      <w:r w:rsidRPr="0097418D">
        <w:rPr>
          <w:rFonts w:ascii="Times New Roman" w:hAnsi="Times New Roman" w:cs="Times New Roman"/>
          <w:noProof/>
        </w:rPr>
        <w:tab/>
        <w:t>Dietz T, Dan A, Shwom R. Support for Climate Change Policy: Social Psychological and Social Structural Influences. Rural Sociol. 2007;72: 185–214. doi:10.1526/003601107781170026</w:t>
      </w:r>
    </w:p>
    <w:p w14:paraId="127E9A8A"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10. </w:t>
      </w:r>
      <w:r w:rsidRPr="0097418D">
        <w:rPr>
          <w:rFonts w:ascii="Times New Roman" w:hAnsi="Times New Roman" w:cs="Times New Roman"/>
          <w:noProof/>
        </w:rPr>
        <w:tab/>
        <w:t>Hornsey MJ, Harris EA, Bain PG, Fielding KS. Meta-analyses of the determinants and outcomes of belief in climate change. Nat Clim Chang. 2016;6: 622–626. doi:10.1038/nclimate2943</w:t>
      </w:r>
    </w:p>
    <w:p w14:paraId="1DFB6691"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11. </w:t>
      </w:r>
      <w:r w:rsidRPr="0097418D">
        <w:rPr>
          <w:rFonts w:ascii="Times New Roman" w:hAnsi="Times New Roman" w:cs="Times New Roman"/>
          <w:noProof/>
        </w:rPr>
        <w:tab/>
        <w:t>Lee TM, Markowitz EM, Howe PD, Ko CY, Leiserowitz AA. Predictors of public climate change awareness and risk perception around the world. Nat Clim Chang. 2015;5: 1014–1020. doi:10.1038/nclimate2728</w:t>
      </w:r>
    </w:p>
    <w:p w14:paraId="509A98A0"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12. </w:t>
      </w:r>
      <w:r w:rsidRPr="0097418D">
        <w:rPr>
          <w:rFonts w:ascii="Times New Roman" w:hAnsi="Times New Roman" w:cs="Times New Roman"/>
          <w:noProof/>
        </w:rPr>
        <w:tab/>
        <w:t>Levi S. Country-level conditions like prosperity, democracy, and regulatory culture predict individual climate change belief. Commun Earth Environ. 2021;2: 51. doi:10.1038/s43247-021-00118-6</w:t>
      </w:r>
    </w:p>
    <w:p w14:paraId="55DE04B2"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13. </w:t>
      </w:r>
      <w:r w:rsidRPr="0097418D">
        <w:rPr>
          <w:rFonts w:ascii="Times New Roman" w:hAnsi="Times New Roman" w:cs="Times New Roman"/>
          <w:noProof/>
        </w:rPr>
        <w:tab/>
        <w:t>Lehner F, Stocker TF. From local perception to global perspective. Nat Clim Chang. 2015;5: 731–734. doi:10.1038/nclimate2660</w:t>
      </w:r>
    </w:p>
    <w:p w14:paraId="416700F2"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14. </w:t>
      </w:r>
      <w:r w:rsidRPr="0097418D">
        <w:rPr>
          <w:rFonts w:ascii="Times New Roman" w:hAnsi="Times New Roman" w:cs="Times New Roman"/>
          <w:noProof/>
        </w:rPr>
        <w:tab/>
        <w:t>Moore FC, Obradovich N, Lehner F, Baylis P. Rapidly declining remarkability of temperature anomalies may obscure public perception of climate change. Proc Natl Acad Sci U S A. 2019;116: 4905–4910. doi:10.1073/pnas.1816541116</w:t>
      </w:r>
    </w:p>
    <w:p w14:paraId="279C2D6A"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15. </w:t>
      </w:r>
      <w:r w:rsidRPr="0097418D">
        <w:rPr>
          <w:rFonts w:ascii="Times New Roman" w:hAnsi="Times New Roman" w:cs="Times New Roman"/>
          <w:noProof/>
        </w:rPr>
        <w:tab/>
        <w:t>Williams HTP, McMurray JR, Kurz T, Hugo Lambert F. Network analysis reveals open forums and echo chambers in social media discussions of climate change. Glob Environ Chang. 2015;32: 126–138. doi:10.1016/j.gloenvcha.2015.03.006</w:t>
      </w:r>
    </w:p>
    <w:p w14:paraId="2D870BC2"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16. </w:t>
      </w:r>
      <w:r w:rsidRPr="0097418D">
        <w:rPr>
          <w:rFonts w:ascii="Times New Roman" w:hAnsi="Times New Roman" w:cs="Times New Roman"/>
          <w:noProof/>
        </w:rPr>
        <w:tab/>
        <w:t xml:space="preserve">Godfrey A, LeRoux-Rutledge E, Cooke S, Burton M. Africa Talks Climate: </w:t>
      </w:r>
      <w:r w:rsidRPr="0097418D">
        <w:rPr>
          <w:rFonts w:ascii="Times New Roman" w:hAnsi="Times New Roman" w:cs="Times New Roman"/>
          <w:noProof/>
        </w:rPr>
        <w:lastRenderedPageBreak/>
        <w:t xml:space="preserve">The public understanding of climate change in ten countries. BBC World Serv Trust. 2010. </w:t>
      </w:r>
    </w:p>
    <w:p w14:paraId="30DAD98F"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17. </w:t>
      </w:r>
      <w:r w:rsidRPr="0097418D">
        <w:rPr>
          <w:rFonts w:ascii="Times New Roman" w:hAnsi="Times New Roman" w:cs="Times New Roman"/>
          <w:noProof/>
        </w:rPr>
        <w:tab/>
        <w:t>Poortinga W, Whitmarsh L, Steg L, Böhm G, Fisher S. Climate change perceptions and their individual-level determinants: A cross-European analysis. Glob Environ Chang. 2019;55: 25–35. doi:10.1016/j.gloenvcha.2019.01.007</w:t>
      </w:r>
    </w:p>
    <w:p w14:paraId="56D912BF"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18. </w:t>
      </w:r>
      <w:r w:rsidRPr="0097418D">
        <w:rPr>
          <w:rFonts w:ascii="Times New Roman" w:hAnsi="Times New Roman" w:cs="Times New Roman"/>
          <w:noProof/>
        </w:rPr>
        <w:tab/>
        <w:t>Marquart-Pyatt ST, McCright AM, Dietz T, Dunlap RE. Politics eclipses climate extremes for climate change perceptions. Glob Environ Chang. 2014;29: 246–257. doi:10.1016/j.gloenvcha.2014.10.004</w:t>
      </w:r>
    </w:p>
    <w:p w14:paraId="60B11462"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19. </w:t>
      </w:r>
      <w:r w:rsidRPr="0097418D">
        <w:rPr>
          <w:rFonts w:ascii="Times New Roman" w:hAnsi="Times New Roman" w:cs="Times New Roman"/>
          <w:noProof/>
        </w:rPr>
        <w:tab/>
        <w:t>Corner A, Whitmarsh L, Xenias D. Uncertainty, scepticism and attitudes towards climate change: Biased assimilation and attitude polarisation. Clim Change. 2012;114: 463–478. doi:10.1007/s10584-012-0424-6</w:t>
      </w:r>
    </w:p>
    <w:p w14:paraId="0467DC21"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20. </w:t>
      </w:r>
      <w:r w:rsidRPr="0097418D">
        <w:rPr>
          <w:rFonts w:ascii="Times New Roman" w:hAnsi="Times New Roman" w:cs="Times New Roman"/>
          <w:noProof/>
        </w:rPr>
        <w:tab/>
        <w:t>Kahan DM, Peters E, Wittlin M, Slovic P, Ouellette LL, Braman D, et al. The polarizing impact of science literacy and numeracy on perceived climate change risks. Nat Clim Chang. 2012;2: 732–735. doi:10.1038/nclimate1547</w:t>
      </w:r>
    </w:p>
    <w:p w14:paraId="1F74A061"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21. </w:t>
      </w:r>
      <w:r w:rsidRPr="0097418D">
        <w:rPr>
          <w:rFonts w:ascii="Times New Roman" w:hAnsi="Times New Roman" w:cs="Times New Roman"/>
          <w:noProof/>
        </w:rPr>
        <w:tab/>
        <w:t>Hart PS, Nisbet EC. Boomerang Effects in Science Communication. Communic Res. 2012;39: 701–723. doi:10.1177/0093650211416646</w:t>
      </w:r>
    </w:p>
    <w:p w14:paraId="58395A2A"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22. </w:t>
      </w:r>
      <w:r w:rsidRPr="0097418D">
        <w:rPr>
          <w:rFonts w:ascii="Times New Roman" w:hAnsi="Times New Roman" w:cs="Times New Roman"/>
          <w:noProof/>
        </w:rPr>
        <w:tab/>
        <w:t>Artur L, Hilhorst D. Everyday realities of climate change adaptation in Mozambique. Glob Environ Chang. 2012;22: 529–536. doi:10.1016/j.gloenvcha.2011.11.013</w:t>
      </w:r>
    </w:p>
    <w:p w14:paraId="2B44EE8D"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23. </w:t>
      </w:r>
      <w:r w:rsidRPr="0097418D">
        <w:rPr>
          <w:rFonts w:ascii="Times New Roman" w:hAnsi="Times New Roman" w:cs="Times New Roman"/>
          <w:noProof/>
        </w:rPr>
        <w:tab/>
        <w:t>Hamilton LC, Keim BD. Regional variation in perceptions about climate change. Int J Climatol. 2009;29: 2348–2352. doi:10.1002/joc.1930</w:t>
      </w:r>
    </w:p>
    <w:p w14:paraId="0E806347"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24. </w:t>
      </w:r>
      <w:r w:rsidRPr="0097418D">
        <w:rPr>
          <w:rFonts w:ascii="Times New Roman" w:hAnsi="Times New Roman" w:cs="Times New Roman"/>
          <w:noProof/>
        </w:rPr>
        <w:tab/>
        <w:t>Morrison M, Duncan R, Parton K. Religion Does Matter for Climate Change Attitudes and Behavior. Ebi KL, editor. PLoS One. 2015;10: e0134868. doi:10.1371/journal.pone.0134868</w:t>
      </w:r>
    </w:p>
    <w:p w14:paraId="6E6D5C47"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25. </w:t>
      </w:r>
      <w:r w:rsidRPr="0097418D">
        <w:rPr>
          <w:rFonts w:ascii="Times New Roman" w:hAnsi="Times New Roman" w:cs="Times New Roman"/>
          <w:noProof/>
        </w:rPr>
        <w:tab/>
        <w:t xml:space="preserve">Haluza-DeLay R. Religion and climate change: varieties in viewpoints and </w:t>
      </w:r>
      <w:r w:rsidRPr="0097418D">
        <w:rPr>
          <w:rFonts w:ascii="Times New Roman" w:hAnsi="Times New Roman" w:cs="Times New Roman"/>
          <w:noProof/>
        </w:rPr>
        <w:lastRenderedPageBreak/>
        <w:t>practices. Wiley Interdiscip Rev Clim Chang. 2014;5: 261–279. doi:10.1002/wcc.268</w:t>
      </w:r>
    </w:p>
    <w:p w14:paraId="747A068D"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26. </w:t>
      </w:r>
      <w:r w:rsidRPr="0097418D">
        <w:rPr>
          <w:rFonts w:ascii="Times New Roman" w:hAnsi="Times New Roman" w:cs="Times New Roman"/>
          <w:noProof/>
        </w:rPr>
        <w:tab/>
        <w:t>Weber EU. What shapes perceptions of climate change? New research since 2010. Wiley Interdiscip Rev Clim Chang. 2016;7: 125–134. doi:10.1002/wcc.377</w:t>
      </w:r>
    </w:p>
    <w:p w14:paraId="085A4BAF"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27. </w:t>
      </w:r>
      <w:r w:rsidRPr="0097418D">
        <w:rPr>
          <w:rFonts w:ascii="Times New Roman" w:hAnsi="Times New Roman" w:cs="Times New Roman"/>
          <w:noProof/>
        </w:rPr>
        <w:tab/>
        <w:t>van der Linden S. The social-psychological determinants of climate change risk perceptions: Towards a comprehensive model. J Environ Psychol. 2015;41: 112–124. doi:10.1016/j.jenvp.2014.11.012</w:t>
      </w:r>
    </w:p>
    <w:p w14:paraId="0B1620D0"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28. </w:t>
      </w:r>
      <w:r w:rsidRPr="0097418D">
        <w:rPr>
          <w:rFonts w:ascii="Times New Roman" w:hAnsi="Times New Roman" w:cs="Times New Roman"/>
          <w:noProof/>
        </w:rPr>
        <w:tab/>
        <w:t>Spence A, Pidgeon N. Framing and communicating climate change: The effects of distance and outcome frame manipulations. Glob Environ Chang. 2010;20: 656–667. doi:10.1016/j.gloenvcha.2010.07.002</w:t>
      </w:r>
    </w:p>
    <w:p w14:paraId="6AF593CB"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29. </w:t>
      </w:r>
      <w:r w:rsidRPr="0097418D">
        <w:rPr>
          <w:rFonts w:ascii="Times New Roman" w:hAnsi="Times New Roman" w:cs="Times New Roman"/>
          <w:noProof/>
        </w:rPr>
        <w:tab/>
        <w:t>Weber EU. Experience-based and description-based perceptions of long-term risk: Why global warming does not scare us (yet). Clim Change. 2006;77: 103–120. doi:10.1007/s10584-006-9060-3</w:t>
      </w:r>
    </w:p>
    <w:p w14:paraId="6A33B07B"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30. </w:t>
      </w:r>
      <w:r w:rsidRPr="0097418D">
        <w:rPr>
          <w:rFonts w:ascii="Times New Roman" w:hAnsi="Times New Roman" w:cs="Times New Roman"/>
          <w:noProof/>
        </w:rPr>
        <w:tab/>
        <w:t>Rudman LA, McLean MC, Bunzl M. When Truth Is Personally Inconvenient, Attitudes Change: The Impact of Extreme Weather on Implicit Support for Green Politicians and Explicit Climate-Change Beliefs. Psychol Sci. 2013;24: 2290–2296. doi:10.1177/0956797613492775</w:t>
      </w:r>
    </w:p>
    <w:p w14:paraId="5C064183"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31. </w:t>
      </w:r>
      <w:r w:rsidRPr="0097418D">
        <w:rPr>
          <w:rFonts w:ascii="Times New Roman" w:hAnsi="Times New Roman" w:cs="Times New Roman"/>
          <w:noProof/>
        </w:rPr>
        <w:tab/>
        <w:t>Spence A, Poortinga W, Butler C, Pidgeon NF. Perceptions of climate change and willingness to save energy related to flood experience. Nat Clim Chang. 2011;1: 46–49. doi:10.1038/nclimate1059</w:t>
      </w:r>
    </w:p>
    <w:p w14:paraId="770C2ED4"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32. </w:t>
      </w:r>
      <w:r w:rsidRPr="0097418D">
        <w:rPr>
          <w:rFonts w:ascii="Times New Roman" w:hAnsi="Times New Roman" w:cs="Times New Roman"/>
          <w:noProof/>
        </w:rPr>
        <w:tab/>
        <w:t>Kaufmann RK, Mann ML, Gopal S, Liederman JA, Howe PD, Pretis F, et al. Spatial heterogeneity of climate change as an experiential basis for skepticism. Proc Natl Acad Sci U S A. 2017;114: 67–71. doi:10.1073/pnas.1607032113</w:t>
      </w:r>
    </w:p>
    <w:p w14:paraId="296D7EF7"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33. </w:t>
      </w:r>
      <w:r w:rsidRPr="0097418D">
        <w:rPr>
          <w:rFonts w:ascii="Times New Roman" w:hAnsi="Times New Roman" w:cs="Times New Roman"/>
          <w:noProof/>
        </w:rPr>
        <w:tab/>
        <w:t xml:space="preserve">Myers TA, Maibach EW, Roser-Renouf C, Akerlof K, Leiserowitz AA. The </w:t>
      </w:r>
      <w:r w:rsidRPr="0097418D">
        <w:rPr>
          <w:rFonts w:ascii="Times New Roman" w:hAnsi="Times New Roman" w:cs="Times New Roman"/>
          <w:noProof/>
        </w:rPr>
        <w:lastRenderedPageBreak/>
        <w:t>relationship between personal experience and belief in the reality of global warming. Nat Clim Chang. 2013;3: 343–347. doi:10.1038/nclimate1754</w:t>
      </w:r>
    </w:p>
    <w:p w14:paraId="68AC9E9F"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34. </w:t>
      </w:r>
      <w:r w:rsidRPr="0097418D">
        <w:rPr>
          <w:rFonts w:ascii="Times New Roman" w:hAnsi="Times New Roman" w:cs="Times New Roman"/>
          <w:noProof/>
        </w:rPr>
        <w:tab/>
        <w:t>Reser JP, Bradley GL, Ellul MC. Encountering climate change: ‘seeing’ is more than ‘believing.’ Wiley Interdiscip Rev Clim Chang. 2014;5: 521–537. doi:10.1002/wcc.286</w:t>
      </w:r>
    </w:p>
    <w:p w14:paraId="414E323F"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35. </w:t>
      </w:r>
      <w:r w:rsidRPr="0097418D">
        <w:rPr>
          <w:rFonts w:ascii="Times New Roman" w:hAnsi="Times New Roman" w:cs="Times New Roman"/>
          <w:noProof/>
        </w:rPr>
        <w:tab/>
        <w:t>Donner SD, McDaniels J. The influence of national temperature fluctuations on opinions about climate change in the U.S. since 1990. Clim Change. 2013;118: 537–550. doi:10.1007/s10584-012-0690-3</w:t>
      </w:r>
    </w:p>
    <w:p w14:paraId="6FEA77B8"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36. </w:t>
      </w:r>
      <w:r w:rsidRPr="0097418D">
        <w:rPr>
          <w:rFonts w:ascii="Times New Roman" w:hAnsi="Times New Roman" w:cs="Times New Roman"/>
          <w:noProof/>
        </w:rPr>
        <w:tab/>
        <w:t>Zaval L, Keenan EA, Johnson EJ, Weber EU. How warm days increase belief in global warming. Nat Clim Chang. 2014;4: 143–147. doi:10.1038/nclimate2093</w:t>
      </w:r>
    </w:p>
    <w:p w14:paraId="10FFD013"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37. </w:t>
      </w:r>
      <w:r w:rsidRPr="0097418D">
        <w:rPr>
          <w:rFonts w:ascii="Times New Roman" w:hAnsi="Times New Roman" w:cs="Times New Roman"/>
          <w:noProof/>
        </w:rPr>
        <w:tab/>
        <w:t>Li Y, Johnson EJ, Zaval L. Local warming: Daily temperature change influences belief in global warming. Psychol Sci. 2011;22: 454–459. doi:10.1177/0956797611400913</w:t>
      </w:r>
    </w:p>
    <w:p w14:paraId="40DE10B1"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38. </w:t>
      </w:r>
      <w:r w:rsidRPr="0097418D">
        <w:rPr>
          <w:rFonts w:ascii="Times New Roman" w:hAnsi="Times New Roman" w:cs="Times New Roman"/>
          <w:noProof/>
        </w:rPr>
        <w:tab/>
        <w:t>Deressa TT, Hassan RM, Ringler C. Perception of and adaptation to climate change by farmers in the Nile basin of Ethiopia. J Agric Sci. 2011;149: 23–31. doi:10.1017/S0021859610000687</w:t>
      </w:r>
    </w:p>
    <w:p w14:paraId="22331B16"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39. </w:t>
      </w:r>
      <w:r w:rsidRPr="0097418D">
        <w:rPr>
          <w:rFonts w:ascii="Times New Roman" w:hAnsi="Times New Roman" w:cs="Times New Roman"/>
          <w:noProof/>
        </w:rPr>
        <w:tab/>
        <w:t>Scruggs L, Benegal S. Declining public concern about climate change: Can we blame the great recession? Glob Environ Chang. 2012;22: 505–515. doi:10.1016/j.gloenvcha.2012.01.002</w:t>
      </w:r>
    </w:p>
    <w:p w14:paraId="1DA2EB18"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40. </w:t>
      </w:r>
      <w:r w:rsidRPr="0097418D">
        <w:rPr>
          <w:rFonts w:ascii="Times New Roman" w:hAnsi="Times New Roman" w:cs="Times New Roman"/>
          <w:noProof/>
        </w:rPr>
        <w:tab/>
        <w:t>Shum RY. Effects of economic recession and local weather on climate change attitudes. Clim Policy. 2012;12: 38–49. doi:10.1080/14693062.2011.579316</w:t>
      </w:r>
    </w:p>
    <w:p w14:paraId="0E21B1DE"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41. </w:t>
      </w:r>
      <w:r w:rsidRPr="0097418D">
        <w:rPr>
          <w:rFonts w:ascii="Times New Roman" w:hAnsi="Times New Roman" w:cs="Times New Roman"/>
          <w:noProof/>
        </w:rPr>
        <w:tab/>
        <w:t>Weber EU. What shapes perceptions of climate change? Wiley Interdiscip Rev Clim Chang. 2010;1: 332–342. doi:10.1002/wcc.41</w:t>
      </w:r>
    </w:p>
    <w:p w14:paraId="3DB14354"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42. </w:t>
      </w:r>
      <w:r w:rsidRPr="0097418D">
        <w:rPr>
          <w:rFonts w:ascii="Times New Roman" w:hAnsi="Times New Roman" w:cs="Times New Roman"/>
          <w:noProof/>
        </w:rPr>
        <w:tab/>
        <w:t xml:space="preserve">Slovic P. Trust, emotion, sex, politics, and science: Surveying the risk- </w:t>
      </w:r>
      <w:r w:rsidRPr="0097418D">
        <w:rPr>
          <w:rFonts w:ascii="Times New Roman" w:hAnsi="Times New Roman" w:cs="Times New Roman"/>
          <w:noProof/>
        </w:rPr>
        <w:lastRenderedPageBreak/>
        <w:t>assessment battlefield. Risk Anal. 1999;19: 689–701. doi:10.1023/A:1007041821623</w:t>
      </w:r>
    </w:p>
    <w:p w14:paraId="5470B166"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43. </w:t>
      </w:r>
      <w:r w:rsidRPr="0097418D">
        <w:rPr>
          <w:rFonts w:ascii="Times New Roman" w:hAnsi="Times New Roman" w:cs="Times New Roman"/>
          <w:noProof/>
        </w:rPr>
        <w:tab/>
        <w:t>Whitmarsh L. Scepticism and uncertainty about climate change: Dimensions, determinants and change over time. Glob Environ Chang. 2011;21: 690–700. doi:10.1016/j.gloenvcha.2011.01.016</w:t>
      </w:r>
    </w:p>
    <w:p w14:paraId="025285A1"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44. </w:t>
      </w:r>
      <w:r w:rsidRPr="0097418D">
        <w:rPr>
          <w:rFonts w:ascii="Times New Roman" w:hAnsi="Times New Roman" w:cs="Times New Roman"/>
          <w:noProof/>
        </w:rPr>
        <w:tab/>
        <w:t>Linke AM, Witmer FDW, O’Loughlin J. Do people accurately report droughts? Comparison of instrument-measured and national survey data in Kenya. Clim Change. 2020;162: 1143–1160. doi:10.1007/s10584-020-02724-3</w:t>
      </w:r>
    </w:p>
    <w:p w14:paraId="32DD105C"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45. </w:t>
      </w:r>
      <w:r w:rsidRPr="0097418D">
        <w:rPr>
          <w:rFonts w:ascii="Times New Roman" w:hAnsi="Times New Roman" w:cs="Times New Roman"/>
          <w:noProof/>
        </w:rPr>
        <w:tab/>
        <w:t>Henriksson R, Vincent K, Archer E, Jewitt G. Understanding gender differences in availability, accessibility and use of climate information among smallholder farmers in Malawi. Clim Dev. 2021;13: 503–514. doi:10.1080/17565529.2020.1806777</w:t>
      </w:r>
    </w:p>
    <w:p w14:paraId="65C96CF8"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46. </w:t>
      </w:r>
      <w:r w:rsidRPr="0097418D">
        <w:rPr>
          <w:rFonts w:ascii="Times New Roman" w:hAnsi="Times New Roman" w:cs="Times New Roman"/>
          <w:noProof/>
        </w:rPr>
        <w:tab/>
        <w:t>Maddison D. The Perception of and Adaptation to Climate Change in Africa. World Bank Policy Res Work Pap . 2007 [cited 23 Feb 2021]. Available: http://econ.worldbank.org.</w:t>
      </w:r>
    </w:p>
    <w:p w14:paraId="7B6644E0"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47. </w:t>
      </w:r>
      <w:r w:rsidRPr="0097418D">
        <w:rPr>
          <w:rFonts w:ascii="Times New Roman" w:hAnsi="Times New Roman" w:cs="Times New Roman"/>
          <w:noProof/>
        </w:rPr>
        <w:tab/>
        <w:t>Finucane ML, Slovic P, Mertz CK, Flynn J, Satterfield TA. Gender, race, and perceived risk: The “white male” effect. Heal Risk Soc. 2000;2: 159–172. doi:10.1080/713670162</w:t>
      </w:r>
    </w:p>
    <w:p w14:paraId="1D6D3CF7"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48. </w:t>
      </w:r>
      <w:r w:rsidRPr="0097418D">
        <w:rPr>
          <w:rFonts w:ascii="Times New Roman" w:hAnsi="Times New Roman" w:cs="Times New Roman"/>
          <w:noProof/>
        </w:rPr>
        <w:tab/>
        <w:t>Breiman L. Random forests. Mach Learn. 2001;45: 5–32. doi:10.1023/A:1010933404324</w:t>
      </w:r>
    </w:p>
    <w:p w14:paraId="02C87F50"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49. </w:t>
      </w:r>
      <w:r w:rsidRPr="0097418D">
        <w:rPr>
          <w:rFonts w:ascii="Times New Roman" w:hAnsi="Times New Roman" w:cs="Times New Roman"/>
          <w:noProof/>
        </w:rPr>
        <w:tab/>
        <w:t>Forkuor G, Hounkpatin OKL, Welp G, Thiel M. High resolution mapping of soil properties using Remote Sensing variables in south-western Burkina Faso: A comparison of machine learning and multiple linear regression models. PLoS One. 2017;12: e0170478. doi:10.1371/journal.pone.0170478</w:t>
      </w:r>
    </w:p>
    <w:p w14:paraId="60C8E0A6"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50. </w:t>
      </w:r>
      <w:r w:rsidRPr="0097418D">
        <w:rPr>
          <w:rFonts w:ascii="Times New Roman" w:hAnsi="Times New Roman" w:cs="Times New Roman"/>
          <w:noProof/>
        </w:rPr>
        <w:tab/>
        <w:t xml:space="preserve">Strobl C, Malley J, Tutz G. An Introduction to Recursive Partitioning: </w:t>
      </w:r>
      <w:r w:rsidRPr="0097418D">
        <w:rPr>
          <w:rFonts w:ascii="Times New Roman" w:hAnsi="Times New Roman" w:cs="Times New Roman"/>
          <w:noProof/>
        </w:rPr>
        <w:lastRenderedPageBreak/>
        <w:t>Rationale, Application, and Characteristics of Classification and Regression Trees, Bagging, and Random Forests. Psychol Methods. 2009;14: 323–348. doi:10.1037/a0016973</w:t>
      </w:r>
    </w:p>
    <w:p w14:paraId="155F302E"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51. </w:t>
      </w:r>
      <w:r w:rsidRPr="0097418D">
        <w:rPr>
          <w:rFonts w:ascii="Times New Roman" w:hAnsi="Times New Roman" w:cs="Times New Roman"/>
          <w:noProof/>
        </w:rPr>
        <w:tab/>
        <w:t>Wright MN, Ziegler A. ranger: A fast implementation of Random Forests for high dimensional data in C++ and R. J Stat Softw. 2017;77. doi:10.18637/jss.v077.i01</w:t>
      </w:r>
    </w:p>
    <w:p w14:paraId="7FC80017"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52. </w:t>
      </w:r>
      <w:r w:rsidRPr="0097418D">
        <w:rPr>
          <w:rFonts w:ascii="Times New Roman" w:hAnsi="Times New Roman" w:cs="Times New Roman"/>
          <w:noProof/>
        </w:rPr>
        <w:tab/>
        <w:t>Nembrini S, König IR, Wright MN. The revival of the Gini importance? Valencia A, editor. Bioinformatics. 2018;34: 3711–3718. doi:10.1093/bioinformatics/bty373</w:t>
      </w:r>
    </w:p>
    <w:p w14:paraId="36B87914"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53. </w:t>
      </w:r>
      <w:r w:rsidRPr="0097418D">
        <w:rPr>
          <w:rFonts w:ascii="Times New Roman" w:hAnsi="Times New Roman" w:cs="Times New Roman"/>
          <w:noProof/>
        </w:rPr>
        <w:tab/>
        <w:t>Harris I, Osborn TJ, Jones P, Lister D. Version 4 of the CRU TS monthly high-resolution gridded multivariate climate dataset. Sci Data. 2020;7: 1–18. doi:10.1038/s41597-020-0453-3</w:t>
      </w:r>
    </w:p>
    <w:p w14:paraId="5E09BE85" w14:textId="77777777" w:rsidR="0097418D" w:rsidRPr="00517573" w:rsidRDefault="0097418D" w:rsidP="0097418D">
      <w:pPr>
        <w:widowControl w:val="0"/>
        <w:autoSpaceDE w:val="0"/>
        <w:autoSpaceDN w:val="0"/>
        <w:adjustRightInd w:val="0"/>
        <w:spacing w:line="480" w:lineRule="auto"/>
        <w:ind w:left="640" w:hanging="640"/>
        <w:rPr>
          <w:rFonts w:ascii="Times New Roman" w:hAnsi="Times New Roman" w:cs="Times New Roman"/>
          <w:noProof/>
          <w:lang w:val="es-ES"/>
          <w:rPrChange w:id="40" w:author="Autor">
            <w:rPr>
              <w:rFonts w:ascii="Times New Roman" w:hAnsi="Times New Roman" w:cs="Times New Roman"/>
              <w:noProof/>
            </w:rPr>
          </w:rPrChange>
        </w:rPr>
      </w:pPr>
      <w:r w:rsidRPr="0097418D">
        <w:rPr>
          <w:rFonts w:ascii="Times New Roman" w:hAnsi="Times New Roman" w:cs="Times New Roman"/>
          <w:noProof/>
        </w:rPr>
        <w:t xml:space="preserve">54. </w:t>
      </w:r>
      <w:r w:rsidRPr="0097418D">
        <w:rPr>
          <w:rFonts w:ascii="Times New Roman" w:hAnsi="Times New Roman" w:cs="Times New Roman"/>
          <w:noProof/>
        </w:rPr>
        <w:tab/>
        <w:t xml:space="preserve">Hendrix CS, Salehyan I. Climate change, rainfall, and social conflict in Africa. </w:t>
      </w:r>
      <w:r w:rsidRPr="00517573">
        <w:rPr>
          <w:rFonts w:ascii="Times New Roman" w:hAnsi="Times New Roman" w:cs="Times New Roman"/>
          <w:noProof/>
          <w:lang w:val="es-ES"/>
          <w:rPrChange w:id="41" w:author="Autor">
            <w:rPr>
              <w:rFonts w:ascii="Times New Roman" w:hAnsi="Times New Roman" w:cs="Times New Roman"/>
              <w:noProof/>
            </w:rPr>
          </w:rPrChange>
        </w:rPr>
        <w:t>J Peace Res. 2012;49: 35–50. doi:10.1177/0022343311426165</w:t>
      </w:r>
    </w:p>
    <w:p w14:paraId="36DECE62"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517573">
        <w:rPr>
          <w:rFonts w:ascii="Times New Roman" w:hAnsi="Times New Roman" w:cs="Times New Roman"/>
          <w:noProof/>
          <w:lang w:val="es-ES"/>
          <w:rPrChange w:id="42" w:author="Autor">
            <w:rPr>
              <w:rFonts w:ascii="Times New Roman" w:hAnsi="Times New Roman" w:cs="Times New Roman"/>
              <w:noProof/>
            </w:rPr>
          </w:rPrChange>
        </w:rPr>
        <w:t xml:space="preserve">55. </w:t>
      </w:r>
      <w:r w:rsidRPr="00517573">
        <w:rPr>
          <w:rFonts w:ascii="Times New Roman" w:hAnsi="Times New Roman" w:cs="Times New Roman"/>
          <w:noProof/>
          <w:lang w:val="es-ES"/>
          <w:rPrChange w:id="43" w:author="Autor">
            <w:rPr>
              <w:rFonts w:ascii="Times New Roman" w:hAnsi="Times New Roman" w:cs="Times New Roman"/>
              <w:noProof/>
            </w:rPr>
          </w:rPrChange>
        </w:rPr>
        <w:tab/>
        <w:t xml:space="preserve">Vicente-Serrano SM, Beguería S, López-Moreno JI. </w:t>
      </w:r>
      <w:r w:rsidRPr="0097418D">
        <w:rPr>
          <w:rFonts w:ascii="Times New Roman" w:hAnsi="Times New Roman" w:cs="Times New Roman"/>
          <w:noProof/>
        </w:rPr>
        <w:t>A multiscalar drought index sensitive to global warming: The standardized precipitation evapotranspiration index. J Clim. 2010;23: 1696–1718. doi:10.1175/2009JCLI2909.1</w:t>
      </w:r>
    </w:p>
    <w:p w14:paraId="1CA045D1"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56. </w:t>
      </w:r>
      <w:r w:rsidRPr="0097418D">
        <w:rPr>
          <w:rFonts w:ascii="Times New Roman" w:hAnsi="Times New Roman" w:cs="Times New Roman"/>
          <w:noProof/>
        </w:rPr>
        <w:tab/>
        <w:t>Mubaya CP, Njuki J, Mutsvangwa EP, Mugabe FT, Nanja D. Climate variability and change or multiple stressors? Farmer perceptions regarding threats to livelihoods in Zimbabwe and Zambia. J Environ Manage. 2012;102: 9–17. doi:10.1016/j.jenvman.2012.02.005</w:t>
      </w:r>
    </w:p>
    <w:p w14:paraId="4BA32FF4"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57. </w:t>
      </w:r>
      <w:r w:rsidRPr="0097418D">
        <w:rPr>
          <w:rFonts w:ascii="Times New Roman" w:hAnsi="Times New Roman" w:cs="Times New Roman"/>
          <w:noProof/>
        </w:rPr>
        <w:tab/>
        <w:t>Markowitz EM, Shariff AF. Climate change and moral judgement. Nat Clim Chang. 2012;2: 243–247. doi:10.1038/nclimate1378</w:t>
      </w:r>
    </w:p>
    <w:p w14:paraId="4E7372FD"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58. </w:t>
      </w:r>
      <w:r w:rsidRPr="0097418D">
        <w:rPr>
          <w:rFonts w:ascii="Times New Roman" w:hAnsi="Times New Roman" w:cs="Times New Roman"/>
          <w:noProof/>
        </w:rPr>
        <w:tab/>
        <w:t xml:space="preserve">Boto-García D, Bucciol A. Climate change: Personal responsibility and energy </w:t>
      </w:r>
      <w:r w:rsidRPr="0097418D">
        <w:rPr>
          <w:rFonts w:ascii="Times New Roman" w:hAnsi="Times New Roman" w:cs="Times New Roman"/>
          <w:noProof/>
        </w:rPr>
        <w:lastRenderedPageBreak/>
        <w:t>saving. Ecol Econ. 2020;169: 106530. doi:10.1016/j.ecolecon.2019.106530</w:t>
      </w:r>
    </w:p>
    <w:p w14:paraId="3E0F3B76"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59. </w:t>
      </w:r>
      <w:r w:rsidRPr="0097418D">
        <w:rPr>
          <w:rFonts w:ascii="Times New Roman" w:hAnsi="Times New Roman" w:cs="Times New Roman"/>
          <w:noProof/>
        </w:rPr>
        <w:tab/>
        <w:t>Lorenzoni I, Nicholson-Cole S, Whitmarsh L. Barriers perceived to engaging with climate change among the UK public and their policy implications. Glob Environ Chang. 2007;17: 445–459. doi:10.1016/j.gloenvcha.2007.01.004</w:t>
      </w:r>
    </w:p>
    <w:p w14:paraId="6968F8C1"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60. </w:t>
      </w:r>
      <w:r w:rsidRPr="0097418D">
        <w:rPr>
          <w:rFonts w:ascii="Times New Roman" w:hAnsi="Times New Roman" w:cs="Times New Roman"/>
          <w:noProof/>
        </w:rPr>
        <w:tab/>
        <w:t>Fritze JC, Blashki GA, Burke S, Wiseman J. Hope, despair and transformation: Climate change and the promotion of mental health and wellbeing. Int J Ment Health Syst. 2008;2: 13. doi:10.1186/1752-4458-2-13</w:t>
      </w:r>
    </w:p>
    <w:p w14:paraId="7B1BEA9D"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61. </w:t>
      </w:r>
      <w:r w:rsidRPr="0097418D">
        <w:rPr>
          <w:rFonts w:ascii="Times New Roman" w:hAnsi="Times New Roman" w:cs="Times New Roman"/>
          <w:noProof/>
        </w:rPr>
        <w:tab/>
        <w:t>Hornsey MJ, Fielding KS, McStay R, Reser JP, Bradley GL, Greenaway KH. Evidence for motivated control: Understanding the paradoxical link between threat and efficacy beliefs about climate change. J Environ Psychol. 2015;42: 57–65. doi:10.1016/j.jenvp.2015.02.003</w:t>
      </w:r>
    </w:p>
    <w:p w14:paraId="79047574"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62. </w:t>
      </w:r>
      <w:r w:rsidRPr="0097418D">
        <w:rPr>
          <w:rFonts w:ascii="Times New Roman" w:hAnsi="Times New Roman" w:cs="Times New Roman"/>
          <w:noProof/>
        </w:rPr>
        <w:tab/>
        <w:t>Milfont TL. The Interplay Between Knowledge, Perceived Efficacy, and Concern About Global Warming and Climate Change: A One-Year Longitudinal Study. Risk Anal. 2012;32. doi:10.1111/j.1539-6924.2012.01800.x</w:t>
      </w:r>
    </w:p>
    <w:p w14:paraId="3B1ADD0D"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63. </w:t>
      </w:r>
      <w:r w:rsidRPr="0097418D">
        <w:rPr>
          <w:rFonts w:ascii="Times New Roman" w:hAnsi="Times New Roman" w:cs="Times New Roman"/>
          <w:noProof/>
        </w:rPr>
        <w:tab/>
        <w:t>Hallegatte S, Rozenberg J. Climate change through a poverty lens. Nat Clim Chang. 2017;7: 250–256. doi:10.1038/nclimate3253</w:t>
      </w:r>
    </w:p>
    <w:p w14:paraId="109F0395"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64. </w:t>
      </w:r>
      <w:r w:rsidRPr="0097418D">
        <w:rPr>
          <w:rFonts w:ascii="Times New Roman" w:hAnsi="Times New Roman" w:cs="Times New Roman"/>
          <w:noProof/>
        </w:rPr>
        <w:tab/>
        <w:t>Bain PG, Hornsey MJ, Bongiorno R, Jeffries C. Promoting pro-environmental action in climate change deniers. Nat Clim Chang. 2012;2: 600–603. doi:10.1038/nclimate1532</w:t>
      </w:r>
    </w:p>
    <w:p w14:paraId="3F592606"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t xml:space="preserve">65. </w:t>
      </w:r>
      <w:r w:rsidRPr="0097418D">
        <w:rPr>
          <w:rFonts w:ascii="Times New Roman" w:hAnsi="Times New Roman" w:cs="Times New Roman"/>
          <w:noProof/>
        </w:rPr>
        <w:tab/>
        <w:t xml:space="preserve">Adger WN, Pulhin JM, Barnett J, Dabelko GD, Hovelsrud GK, Levy M, et al. Human Security. Climate Change 2014: Impacts, Adaptation, and Vulnerability Part B: Regional Aspects Contribution of Working GroupII to the Fifth Assessment Report of the Intergovernmental Panel on Climate Change. New York: Cambridge University Press; 2014. </w:t>
      </w:r>
    </w:p>
    <w:p w14:paraId="5A14852D" w14:textId="77777777" w:rsidR="0097418D" w:rsidRPr="0097418D" w:rsidRDefault="0097418D" w:rsidP="0097418D">
      <w:pPr>
        <w:widowControl w:val="0"/>
        <w:autoSpaceDE w:val="0"/>
        <w:autoSpaceDN w:val="0"/>
        <w:adjustRightInd w:val="0"/>
        <w:spacing w:line="480" w:lineRule="auto"/>
        <w:ind w:left="640" w:hanging="640"/>
        <w:rPr>
          <w:rFonts w:ascii="Times New Roman" w:hAnsi="Times New Roman" w:cs="Times New Roman"/>
          <w:noProof/>
        </w:rPr>
      </w:pPr>
      <w:r w:rsidRPr="0097418D">
        <w:rPr>
          <w:rFonts w:ascii="Times New Roman" w:hAnsi="Times New Roman" w:cs="Times New Roman"/>
          <w:noProof/>
        </w:rPr>
        <w:lastRenderedPageBreak/>
        <w:t xml:space="preserve">66. </w:t>
      </w:r>
      <w:r w:rsidRPr="0097418D">
        <w:rPr>
          <w:rFonts w:ascii="Times New Roman" w:hAnsi="Times New Roman" w:cs="Times New Roman"/>
          <w:noProof/>
        </w:rPr>
        <w:tab/>
        <w:t>Owusu M, Nursey-Bray M, Rudd D. Gendered perception and vulnerability to climate change in urban slum communities in Accra, Ghana. Reg Environ Chang. 2019;19: 13–25. doi:10.1007/s10113-018-1357-z</w:t>
      </w:r>
    </w:p>
    <w:p w14:paraId="4CE21DC1" w14:textId="463FAE8A" w:rsidR="0008765C" w:rsidRDefault="00DA66E1" w:rsidP="00D66AF8">
      <w:pPr>
        <w:spacing w:line="480" w:lineRule="auto"/>
        <w:jc w:val="both"/>
        <w:rPr>
          <w:rFonts w:ascii="Times New Roman" w:hAnsi="Times New Roman" w:cs="Times New Roman"/>
        </w:rPr>
      </w:pPr>
      <w:r w:rsidRPr="00A37ACA">
        <w:rPr>
          <w:rFonts w:ascii="Times New Roman" w:hAnsi="Times New Roman" w:cs="Times New Roman"/>
        </w:rPr>
        <w:fldChar w:fldCharType="end"/>
      </w:r>
    </w:p>
    <w:p w14:paraId="1417AF70" w14:textId="22E54045" w:rsidR="00A03777" w:rsidRDefault="00A03777">
      <w:pPr>
        <w:rPr>
          <w:rFonts w:ascii="Times New Roman" w:hAnsi="Times New Roman" w:cs="Times New Roman"/>
        </w:rPr>
      </w:pPr>
      <w:r>
        <w:rPr>
          <w:rFonts w:ascii="Times New Roman" w:hAnsi="Times New Roman" w:cs="Times New Roman"/>
        </w:rPr>
        <w:br w:type="page"/>
      </w:r>
    </w:p>
    <w:p w14:paraId="4FDF6691" w14:textId="7EADF389" w:rsidR="00A03777" w:rsidRDefault="00A03777" w:rsidP="00D66AF8">
      <w:pPr>
        <w:spacing w:line="48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Supporting information</w:t>
      </w:r>
    </w:p>
    <w:p w14:paraId="7264D8EF" w14:textId="3655826F" w:rsidR="00A03777" w:rsidRPr="00BB4B70" w:rsidRDefault="00A03777" w:rsidP="00D66AF8">
      <w:pPr>
        <w:spacing w:line="480" w:lineRule="auto"/>
        <w:jc w:val="both"/>
        <w:rPr>
          <w:rFonts w:ascii="Times New Roman" w:hAnsi="Times New Roman" w:cs="Times New Roman"/>
        </w:rPr>
      </w:pPr>
      <w:r>
        <w:rPr>
          <w:rFonts w:ascii="Times New Roman" w:hAnsi="Times New Roman" w:cs="Times New Roman"/>
          <w:b/>
          <w:bCs/>
        </w:rPr>
        <w:t xml:space="preserve">S1 File. </w:t>
      </w:r>
      <w:r w:rsidR="00BB4B70">
        <w:rPr>
          <w:rFonts w:ascii="Times New Roman" w:hAnsi="Times New Roman" w:cs="Times New Roman"/>
          <w:b/>
          <w:bCs/>
        </w:rPr>
        <w:t xml:space="preserve">Operationalization. </w:t>
      </w:r>
      <w:r w:rsidR="00BB4B70">
        <w:rPr>
          <w:rFonts w:ascii="Times New Roman" w:hAnsi="Times New Roman" w:cs="Times New Roman"/>
        </w:rPr>
        <w:t xml:space="preserve">Descriptive statistics, </w:t>
      </w:r>
      <w:r w:rsidR="000B78E8">
        <w:rPr>
          <w:rFonts w:ascii="Times New Roman" w:hAnsi="Times New Roman" w:cs="Times New Roman"/>
        </w:rPr>
        <w:t>coding,</w:t>
      </w:r>
      <w:r w:rsidR="00BB4B70">
        <w:rPr>
          <w:rFonts w:ascii="Times New Roman" w:hAnsi="Times New Roman" w:cs="Times New Roman"/>
        </w:rPr>
        <w:t xml:space="preserve"> and corresponding questions from the Afrobarometer of all variables. </w:t>
      </w:r>
    </w:p>
    <w:sectPr w:rsidR="00A03777" w:rsidRPr="00BB4B70" w:rsidSect="0008765C">
      <w:footerReference w:type="even" r:id="rId8"/>
      <w:footerReference w:type="default" r:id="rId9"/>
      <w:pgSz w:w="11900" w:h="16840"/>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3F059" w14:textId="77777777" w:rsidR="000007CF" w:rsidRDefault="000007CF" w:rsidP="004D3E78">
      <w:r>
        <w:separator/>
      </w:r>
    </w:p>
  </w:endnote>
  <w:endnote w:type="continuationSeparator" w:id="0">
    <w:p w14:paraId="755E1811" w14:textId="77777777" w:rsidR="000007CF" w:rsidRDefault="000007CF" w:rsidP="004D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7D4A" w14:textId="77777777" w:rsidR="00CF2650" w:rsidRDefault="00CF2650" w:rsidP="004D3E7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265F1E" w14:textId="77777777" w:rsidR="00CF2650" w:rsidRDefault="00CF26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5C42" w14:textId="77777777" w:rsidR="00CF2650" w:rsidRDefault="00CF2650" w:rsidP="004D3E7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6F712D0" w14:textId="77777777" w:rsidR="00CF2650" w:rsidRDefault="00CF26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5A681" w14:textId="77777777" w:rsidR="000007CF" w:rsidRDefault="000007CF" w:rsidP="004D3E78">
      <w:r>
        <w:separator/>
      </w:r>
    </w:p>
  </w:footnote>
  <w:footnote w:type="continuationSeparator" w:id="0">
    <w:p w14:paraId="250E6823" w14:textId="77777777" w:rsidR="000007CF" w:rsidRDefault="000007CF" w:rsidP="004D3E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pta02sa5hwrftleaz9svrdfztdtpppp2xwvx&quot;&gt;Example Endnote References&lt;record-ids&gt;&lt;item&gt;2&lt;/item&gt;&lt;/record-ids&gt;&lt;/item&gt;&lt;/Libraries&gt;"/>
  </w:docVars>
  <w:rsids>
    <w:rsidRoot w:val="00182DE4"/>
    <w:rsid w:val="000007CF"/>
    <w:rsid w:val="000024FA"/>
    <w:rsid w:val="00006B66"/>
    <w:rsid w:val="000120CE"/>
    <w:rsid w:val="00022CE9"/>
    <w:rsid w:val="00024D9C"/>
    <w:rsid w:val="00034847"/>
    <w:rsid w:val="000377DE"/>
    <w:rsid w:val="00055242"/>
    <w:rsid w:val="00055CB8"/>
    <w:rsid w:val="000614F7"/>
    <w:rsid w:val="000626FA"/>
    <w:rsid w:val="000738B0"/>
    <w:rsid w:val="00084096"/>
    <w:rsid w:val="00084943"/>
    <w:rsid w:val="0008765C"/>
    <w:rsid w:val="000933E6"/>
    <w:rsid w:val="000935B1"/>
    <w:rsid w:val="000B7289"/>
    <w:rsid w:val="000B78E8"/>
    <w:rsid w:val="000C0F01"/>
    <w:rsid w:val="000C5E42"/>
    <w:rsid w:val="000D21F8"/>
    <w:rsid w:val="000D362A"/>
    <w:rsid w:val="000E7B9F"/>
    <w:rsid w:val="00114396"/>
    <w:rsid w:val="001170D7"/>
    <w:rsid w:val="0012453D"/>
    <w:rsid w:val="00125785"/>
    <w:rsid w:val="00126B6A"/>
    <w:rsid w:val="0014100E"/>
    <w:rsid w:val="0014358B"/>
    <w:rsid w:val="0017385B"/>
    <w:rsid w:val="00182DE4"/>
    <w:rsid w:val="001833CC"/>
    <w:rsid w:val="0018796A"/>
    <w:rsid w:val="00193C9C"/>
    <w:rsid w:val="001A0F84"/>
    <w:rsid w:val="001A241B"/>
    <w:rsid w:val="001A3A61"/>
    <w:rsid w:val="001A4EB9"/>
    <w:rsid w:val="001B03FC"/>
    <w:rsid w:val="001B351A"/>
    <w:rsid w:val="001C2084"/>
    <w:rsid w:val="001D6DEC"/>
    <w:rsid w:val="001D757C"/>
    <w:rsid w:val="001E5820"/>
    <w:rsid w:val="001E6509"/>
    <w:rsid w:val="001E7252"/>
    <w:rsid w:val="001F17D3"/>
    <w:rsid w:val="001F1FA7"/>
    <w:rsid w:val="001F48C9"/>
    <w:rsid w:val="0020010C"/>
    <w:rsid w:val="00202CF7"/>
    <w:rsid w:val="00206B96"/>
    <w:rsid w:val="0022568C"/>
    <w:rsid w:val="00225D52"/>
    <w:rsid w:val="002357BC"/>
    <w:rsid w:val="0023683B"/>
    <w:rsid w:val="00237154"/>
    <w:rsid w:val="002450FB"/>
    <w:rsid w:val="00247277"/>
    <w:rsid w:val="002518E6"/>
    <w:rsid w:val="00252B9C"/>
    <w:rsid w:val="00256323"/>
    <w:rsid w:val="00260DCB"/>
    <w:rsid w:val="002630D6"/>
    <w:rsid w:val="0027163C"/>
    <w:rsid w:val="00271CB8"/>
    <w:rsid w:val="00275ABF"/>
    <w:rsid w:val="00287D8A"/>
    <w:rsid w:val="002903DA"/>
    <w:rsid w:val="002926D3"/>
    <w:rsid w:val="002A74BB"/>
    <w:rsid w:val="002B2E0F"/>
    <w:rsid w:val="002B6E8B"/>
    <w:rsid w:val="002C1A59"/>
    <w:rsid w:val="002D0A0C"/>
    <w:rsid w:val="002D38EA"/>
    <w:rsid w:val="002E055B"/>
    <w:rsid w:val="0030544B"/>
    <w:rsid w:val="003202FB"/>
    <w:rsid w:val="0032614A"/>
    <w:rsid w:val="003270C2"/>
    <w:rsid w:val="00327FFE"/>
    <w:rsid w:val="0033789C"/>
    <w:rsid w:val="00341EBD"/>
    <w:rsid w:val="003570CE"/>
    <w:rsid w:val="00364F76"/>
    <w:rsid w:val="003765FA"/>
    <w:rsid w:val="0038649A"/>
    <w:rsid w:val="00386558"/>
    <w:rsid w:val="00392DC9"/>
    <w:rsid w:val="003934CE"/>
    <w:rsid w:val="00395F93"/>
    <w:rsid w:val="003A7DEC"/>
    <w:rsid w:val="003B2E89"/>
    <w:rsid w:val="003B5314"/>
    <w:rsid w:val="003C0EE9"/>
    <w:rsid w:val="003C7BDB"/>
    <w:rsid w:val="003C7C94"/>
    <w:rsid w:val="003D2246"/>
    <w:rsid w:val="003E0291"/>
    <w:rsid w:val="003E1F73"/>
    <w:rsid w:val="003E1FD1"/>
    <w:rsid w:val="003E5ABD"/>
    <w:rsid w:val="003E5D48"/>
    <w:rsid w:val="003F4C3F"/>
    <w:rsid w:val="004054E4"/>
    <w:rsid w:val="00411C67"/>
    <w:rsid w:val="004178E4"/>
    <w:rsid w:val="00421A1F"/>
    <w:rsid w:val="004313A3"/>
    <w:rsid w:val="0044015A"/>
    <w:rsid w:val="00443B58"/>
    <w:rsid w:val="00444C1A"/>
    <w:rsid w:val="00445541"/>
    <w:rsid w:val="004474DF"/>
    <w:rsid w:val="00450678"/>
    <w:rsid w:val="00452EF9"/>
    <w:rsid w:val="00456844"/>
    <w:rsid w:val="00456CC6"/>
    <w:rsid w:val="00480458"/>
    <w:rsid w:val="0048139F"/>
    <w:rsid w:val="0048148A"/>
    <w:rsid w:val="00482CCC"/>
    <w:rsid w:val="00493364"/>
    <w:rsid w:val="0049434C"/>
    <w:rsid w:val="004949C9"/>
    <w:rsid w:val="004A3736"/>
    <w:rsid w:val="004A3890"/>
    <w:rsid w:val="004B3182"/>
    <w:rsid w:val="004C2A9B"/>
    <w:rsid w:val="004C5701"/>
    <w:rsid w:val="004D29E7"/>
    <w:rsid w:val="004D3E78"/>
    <w:rsid w:val="004D7F8A"/>
    <w:rsid w:val="004E0A1B"/>
    <w:rsid w:val="004F3457"/>
    <w:rsid w:val="004F5D9A"/>
    <w:rsid w:val="00507C7F"/>
    <w:rsid w:val="00511238"/>
    <w:rsid w:val="00512222"/>
    <w:rsid w:val="00517573"/>
    <w:rsid w:val="00531429"/>
    <w:rsid w:val="0053388A"/>
    <w:rsid w:val="00537176"/>
    <w:rsid w:val="00540DB7"/>
    <w:rsid w:val="00541F8F"/>
    <w:rsid w:val="00545EA0"/>
    <w:rsid w:val="00551A79"/>
    <w:rsid w:val="005522A2"/>
    <w:rsid w:val="005568DE"/>
    <w:rsid w:val="00564B1D"/>
    <w:rsid w:val="00565DCC"/>
    <w:rsid w:val="00567E3D"/>
    <w:rsid w:val="005810F6"/>
    <w:rsid w:val="00591891"/>
    <w:rsid w:val="00593CD4"/>
    <w:rsid w:val="005A4176"/>
    <w:rsid w:val="005B2691"/>
    <w:rsid w:val="005B70F9"/>
    <w:rsid w:val="005C65A6"/>
    <w:rsid w:val="005C7A4A"/>
    <w:rsid w:val="005F074D"/>
    <w:rsid w:val="005F0ACD"/>
    <w:rsid w:val="005F21AD"/>
    <w:rsid w:val="005F3C13"/>
    <w:rsid w:val="00600768"/>
    <w:rsid w:val="0060520B"/>
    <w:rsid w:val="00612E1A"/>
    <w:rsid w:val="00614871"/>
    <w:rsid w:val="006265AA"/>
    <w:rsid w:val="00635CFA"/>
    <w:rsid w:val="00642BA6"/>
    <w:rsid w:val="00657089"/>
    <w:rsid w:val="00661DAC"/>
    <w:rsid w:val="00661E32"/>
    <w:rsid w:val="0067038E"/>
    <w:rsid w:val="006705E9"/>
    <w:rsid w:val="00683ACF"/>
    <w:rsid w:val="00686EA8"/>
    <w:rsid w:val="00693D06"/>
    <w:rsid w:val="0069611E"/>
    <w:rsid w:val="006B2FE7"/>
    <w:rsid w:val="006C44AF"/>
    <w:rsid w:val="006C4AB4"/>
    <w:rsid w:val="006C73B1"/>
    <w:rsid w:val="006D114B"/>
    <w:rsid w:val="006D1E47"/>
    <w:rsid w:val="006D34B3"/>
    <w:rsid w:val="006D3B57"/>
    <w:rsid w:val="006D4F62"/>
    <w:rsid w:val="006D56E6"/>
    <w:rsid w:val="006D688F"/>
    <w:rsid w:val="006F354C"/>
    <w:rsid w:val="00707A8D"/>
    <w:rsid w:val="0071439D"/>
    <w:rsid w:val="00726489"/>
    <w:rsid w:val="00743055"/>
    <w:rsid w:val="0074455D"/>
    <w:rsid w:val="00761F90"/>
    <w:rsid w:val="00787DCD"/>
    <w:rsid w:val="00790EB6"/>
    <w:rsid w:val="00796A71"/>
    <w:rsid w:val="00797E60"/>
    <w:rsid w:val="007A50A6"/>
    <w:rsid w:val="007A72E9"/>
    <w:rsid w:val="007B611F"/>
    <w:rsid w:val="007C00BD"/>
    <w:rsid w:val="007C00E9"/>
    <w:rsid w:val="007C3395"/>
    <w:rsid w:val="007C5231"/>
    <w:rsid w:val="007D2C8C"/>
    <w:rsid w:val="007D6484"/>
    <w:rsid w:val="007E0D16"/>
    <w:rsid w:val="007E4441"/>
    <w:rsid w:val="00801309"/>
    <w:rsid w:val="0080534D"/>
    <w:rsid w:val="00805C76"/>
    <w:rsid w:val="00817C30"/>
    <w:rsid w:val="008200E8"/>
    <w:rsid w:val="00820526"/>
    <w:rsid w:val="00827E5F"/>
    <w:rsid w:val="0084305B"/>
    <w:rsid w:val="00843106"/>
    <w:rsid w:val="008444AC"/>
    <w:rsid w:val="00846135"/>
    <w:rsid w:val="00847CCD"/>
    <w:rsid w:val="00854670"/>
    <w:rsid w:val="00856772"/>
    <w:rsid w:val="00857B4E"/>
    <w:rsid w:val="008638AA"/>
    <w:rsid w:val="00865E0F"/>
    <w:rsid w:val="00867F76"/>
    <w:rsid w:val="00873650"/>
    <w:rsid w:val="00876B5A"/>
    <w:rsid w:val="00881DF6"/>
    <w:rsid w:val="0089047D"/>
    <w:rsid w:val="0089089A"/>
    <w:rsid w:val="008A0A77"/>
    <w:rsid w:val="008A0BA5"/>
    <w:rsid w:val="008A6A02"/>
    <w:rsid w:val="008B1D55"/>
    <w:rsid w:val="008B27FA"/>
    <w:rsid w:val="008B5A8F"/>
    <w:rsid w:val="008C373D"/>
    <w:rsid w:val="008C6353"/>
    <w:rsid w:val="008D08CD"/>
    <w:rsid w:val="008D5432"/>
    <w:rsid w:val="008F06A0"/>
    <w:rsid w:val="008F117B"/>
    <w:rsid w:val="008F521B"/>
    <w:rsid w:val="008F538A"/>
    <w:rsid w:val="008F5CD1"/>
    <w:rsid w:val="008F60E1"/>
    <w:rsid w:val="00902894"/>
    <w:rsid w:val="009068E7"/>
    <w:rsid w:val="00907928"/>
    <w:rsid w:val="00910E14"/>
    <w:rsid w:val="00913105"/>
    <w:rsid w:val="009132D9"/>
    <w:rsid w:val="00914FC0"/>
    <w:rsid w:val="00916CBC"/>
    <w:rsid w:val="00923752"/>
    <w:rsid w:val="00930386"/>
    <w:rsid w:val="009557FE"/>
    <w:rsid w:val="00962850"/>
    <w:rsid w:val="00970340"/>
    <w:rsid w:val="009729A8"/>
    <w:rsid w:val="0097418D"/>
    <w:rsid w:val="00985D18"/>
    <w:rsid w:val="00987749"/>
    <w:rsid w:val="00990C25"/>
    <w:rsid w:val="009935C8"/>
    <w:rsid w:val="00996AC8"/>
    <w:rsid w:val="00997E8E"/>
    <w:rsid w:val="009A016C"/>
    <w:rsid w:val="009B278F"/>
    <w:rsid w:val="009B3CC9"/>
    <w:rsid w:val="009B489A"/>
    <w:rsid w:val="009B7ADD"/>
    <w:rsid w:val="009C1F00"/>
    <w:rsid w:val="009D3C0D"/>
    <w:rsid w:val="009D5C1E"/>
    <w:rsid w:val="009D69EA"/>
    <w:rsid w:val="009E4B00"/>
    <w:rsid w:val="009F42D4"/>
    <w:rsid w:val="009F7734"/>
    <w:rsid w:val="00A02577"/>
    <w:rsid w:val="00A03777"/>
    <w:rsid w:val="00A244E1"/>
    <w:rsid w:val="00A3759A"/>
    <w:rsid w:val="00A37ACA"/>
    <w:rsid w:val="00A405D7"/>
    <w:rsid w:val="00A41D41"/>
    <w:rsid w:val="00A424E9"/>
    <w:rsid w:val="00A451B4"/>
    <w:rsid w:val="00A52A3E"/>
    <w:rsid w:val="00A61327"/>
    <w:rsid w:val="00A6349C"/>
    <w:rsid w:val="00A65612"/>
    <w:rsid w:val="00A66E35"/>
    <w:rsid w:val="00A720F7"/>
    <w:rsid w:val="00A73486"/>
    <w:rsid w:val="00A75346"/>
    <w:rsid w:val="00A82021"/>
    <w:rsid w:val="00A83EFE"/>
    <w:rsid w:val="00A920FF"/>
    <w:rsid w:val="00A96C37"/>
    <w:rsid w:val="00AA1EE4"/>
    <w:rsid w:val="00AA39C2"/>
    <w:rsid w:val="00AA662E"/>
    <w:rsid w:val="00AA66CD"/>
    <w:rsid w:val="00AB05A2"/>
    <w:rsid w:val="00AB3C16"/>
    <w:rsid w:val="00AC0871"/>
    <w:rsid w:val="00AC0B3E"/>
    <w:rsid w:val="00AC45DB"/>
    <w:rsid w:val="00AD25B6"/>
    <w:rsid w:val="00AD31BD"/>
    <w:rsid w:val="00AD5777"/>
    <w:rsid w:val="00AE053B"/>
    <w:rsid w:val="00AE1D62"/>
    <w:rsid w:val="00AE28CC"/>
    <w:rsid w:val="00AF2A96"/>
    <w:rsid w:val="00AF46F5"/>
    <w:rsid w:val="00B022FB"/>
    <w:rsid w:val="00B03A5D"/>
    <w:rsid w:val="00B0496F"/>
    <w:rsid w:val="00B0553E"/>
    <w:rsid w:val="00B11266"/>
    <w:rsid w:val="00B17933"/>
    <w:rsid w:val="00B21EAB"/>
    <w:rsid w:val="00B24BEB"/>
    <w:rsid w:val="00B32144"/>
    <w:rsid w:val="00B4178F"/>
    <w:rsid w:val="00B62550"/>
    <w:rsid w:val="00B636DA"/>
    <w:rsid w:val="00B67C74"/>
    <w:rsid w:val="00B753BF"/>
    <w:rsid w:val="00B92702"/>
    <w:rsid w:val="00BB0068"/>
    <w:rsid w:val="00BB4B70"/>
    <w:rsid w:val="00BB5BCF"/>
    <w:rsid w:val="00BC2209"/>
    <w:rsid w:val="00BD1C7A"/>
    <w:rsid w:val="00BE1411"/>
    <w:rsid w:val="00BE442A"/>
    <w:rsid w:val="00BF43F4"/>
    <w:rsid w:val="00C003AA"/>
    <w:rsid w:val="00C0196B"/>
    <w:rsid w:val="00C02134"/>
    <w:rsid w:val="00C03848"/>
    <w:rsid w:val="00C15E96"/>
    <w:rsid w:val="00C439E4"/>
    <w:rsid w:val="00C45B2F"/>
    <w:rsid w:val="00C52383"/>
    <w:rsid w:val="00C57C31"/>
    <w:rsid w:val="00C651B7"/>
    <w:rsid w:val="00C7626D"/>
    <w:rsid w:val="00C7722A"/>
    <w:rsid w:val="00C86935"/>
    <w:rsid w:val="00C9498D"/>
    <w:rsid w:val="00C95741"/>
    <w:rsid w:val="00CA1B15"/>
    <w:rsid w:val="00CA5E5E"/>
    <w:rsid w:val="00CB71D3"/>
    <w:rsid w:val="00CD07F2"/>
    <w:rsid w:val="00CE04F9"/>
    <w:rsid w:val="00CE0CC2"/>
    <w:rsid w:val="00CE7EFE"/>
    <w:rsid w:val="00CF2650"/>
    <w:rsid w:val="00CF3648"/>
    <w:rsid w:val="00CF3D1A"/>
    <w:rsid w:val="00D13C05"/>
    <w:rsid w:val="00D13EF8"/>
    <w:rsid w:val="00D150F7"/>
    <w:rsid w:val="00D165BE"/>
    <w:rsid w:val="00D17A89"/>
    <w:rsid w:val="00D17CC5"/>
    <w:rsid w:val="00D31422"/>
    <w:rsid w:val="00D3366F"/>
    <w:rsid w:val="00D3584B"/>
    <w:rsid w:val="00D4025D"/>
    <w:rsid w:val="00D517C3"/>
    <w:rsid w:val="00D621A7"/>
    <w:rsid w:val="00D66AF8"/>
    <w:rsid w:val="00D75EDD"/>
    <w:rsid w:val="00D80194"/>
    <w:rsid w:val="00D8224B"/>
    <w:rsid w:val="00D864DC"/>
    <w:rsid w:val="00D958BE"/>
    <w:rsid w:val="00D95BB6"/>
    <w:rsid w:val="00DA66E1"/>
    <w:rsid w:val="00DB11CB"/>
    <w:rsid w:val="00DB3CFD"/>
    <w:rsid w:val="00DC0476"/>
    <w:rsid w:val="00DC5D1C"/>
    <w:rsid w:val="00DC7A49"/>
    <w:rsid w:val="00DD2146"/>
    <w:rsid w:val="00DD2B0D"/>
    <w:rsid w:val="00DD2D62"/>
    <w:rsid w:val="00DD39C5"/>
    <w:rsid w:val="00DF6449"/>
    <w:rsid w:val="00E009F6"/>
    <w:rsid w:val="00E05A7A"/>
    <w:rsid w:val="00E1038C"/>
    <w:rsid w:val="00E11F7E"/>
    <w:rsid w:val="00E12FB3"/>
    <w:rsid w:val="00E166BC"/>
    <w:rsid w:val="00E258BC"/>
    <w:rsid w:val="00E3425D"/>
    <w:rsid w:val="00E37853"/>
    <w:rsid w:val="00E43B81"/>
    <w:rsid w:val="00E56480"/>
    <w:rsid w:val="00E65DBE"/>
    <w:rsid w:val="00E70209"/>
    <w:rsid w:val="00E72C67"/>
    <w:rsid w:val="00EB00CE"/>
    <w:rsid w:val="00EB7C2A"/>
    <w:rsid w:val="00EC0E44"/>
    <w:rsid w:val="00EC6429"/>
    <w:rsid w:val="00ED0CAF"/>
    <w:rsid w:val="00EE2128"/>
    <w:rsid w:val="00EE7170"/>
    <w:rsid w:val="00EF5A8F"/>
    <w:rsid w:val="00F0350A"/>
    <w:rsid w:val="00F04333"/>
    <w:rsid w:val="00F12917"/>
    <w:rsid w:val="00F13B28"/>
    <w:rsid w:val="00F1401A"/>
    <w:rsid w:val="00F203D3"/>
    <w:rsid w:val="00F25394"/>
    <w:rsid w:val="00F26BFA"/>
    <w:rsid w:val="00F32254"/>
    <w:rsid w:val="00F34EB2"/>
    <w:rsid w:val="00F35595"/>
    <w:rsid w:val="00F43028"/>
    <w:rsid w:val="00F50498"/>
    <w:rsid w:val="00F52880"/>
    <w:rsid w:val="00F52D79"/>
    <w:rsid w:val="00F65FFE"/>
    <w:rsid w:val="00F664CE"/>
    <w:rsid w:val="00F717A3"/>
    <w:rsid w:val="00F85077"/>
    <w:rsid w:val="00F85F6A"/>
    <w:rsid w:val="00F86F5B"/>
    <w:rsid w:val="00F96F9E"/>
    <w:rsid w:val="00F9736C"/>
    <w:rsid w:val="00FA0D72"/>
    <w:rsid w:val="00FB0DCD"/>
    <w:rsid w:val="00FC2FFB"/>
    <w:rsid w:val="00FC5C83"/>
    <w:rsid w:val="00FD0867"/>
    <w:rsid w:val="00FD0AF9"/>
    <w:rsid w:val="00FD1E98"/>
    <w:rsid w:val="00FD4FB0"/>
    <w:rsid w:val="00FE301F"/>
    <w:rsid w:val="00FE5ACF"/>
    <w:rsid w:val="00FE5BB4"/>
    <w:rsid w:val="00FF2F71"/>
    <w:rsid w:val="00FF444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AE43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dNoteBibliographyTitle">
    <w:name w:val="EndNote Bibliography Title"/>
    <w:basedOn w:val="Normal"/>
    <w:rsid w:val="00661DAC"/>
    <w:pPr>
      <w:jc w:val="center"/>
    </w:pPr>
    <w:rPr>
      <w:rFonts w:ascii="Times New Roman" w:hAnsi="Times New Roman" w:cs="Times New Roman"/>
      <w:lang w:val="en-US"/>
    </w:rPr>
  </w:style>
  <w:style w:type="paragraph" w:customStyle="1" w:styleId="EndNoteBibliography">
    <w:name w:val="EndNote Bibliography"/>
    <w:basedOn w:val="Normal"/>
    <w:rsid w:val="00661DAC"/>
    <w:pPr>
      <w:spacing w:line="480" w:lineRule="auto"/>
    </w:pPr>
    <w:rPr>
      <w:rFonts w:ascii="Times New Roman" w:hAnsi="Times New Roman" w:cs="Times New Roman"/>
      <w:lang w:val="en-US"/>
    </w:rPr>
  </w:style>
  <w:style w:type="character" w:styleId="Hipervnculo">
    <w:name w:val="Hyperlink"/>
    <w:basedOn w:val="Fuentedeprrafopredeter"/>
    <w:uiPriority w:val="99"/>
    <w:unhideWhenUsed/>
    <w:rsid w:val="00635CFA"/>
    <w:rPr>
      <w:color w:val="0000FF" w:themeColor="hyperlink"/>
      <w:u w:val="single"/>
    </w:rPr>
  </w:style>
  <w:style w:type="paragraph" w:styleId="Piedepgina">
    <w:name w:val="footer"/>
    <w:basedOn w:val="Normal"/>
    <w:link w:val="PiedepginaCar"/>
    <w:uiPriority w:val="99"/>
    <w:unhideWhenUsed/>
    <w:rsid w:val="004D3E78"/>
    <w:pPr>
      <w:tabs>
        <w:tab w:val="center" w:pos="4320"/>
        <w:tab w:val="right" w:pos="8640"/>
      </w:tabs>
    </w:pPr>
  </w:style>
  <w:style w:type="character" w:customStyle="1" w:styleId="PiedepginaCar">
    <w:name w:val="Pie de página Car"/>
    <w:basedOn w:val="Fuentedeprrafopredeter"/>
    <w:link w:val="Piedepgina"/>
    <w:uiPriority w:val="99"/>
    <w:rsid w:val="004D3E78"/>
  </w:style>
  <w:style w:type="character" w:styleId="Nmerodepgina">
    <w:name w:val="page number"/>
    <w:basedOn w:val="Fuentedeprrafopredeter"/>
    <w:uiPriority w:val="99"/>
    <w:semiHidden/>
    <w:unhideWhenUsed/>
    <w:rsid w:val="004D3E78"/>
  </w:style>
  <w:style w:type="paragraph" w:styleId="Encabezado">
    <w:name w:val="header"/>
    <w:basedOn w:val="Normal"/>
    <w:link w:val="EncabezadoCar"/>
    <w:uiPriority w:val="99"/>
    <w:unhideWhenUsed/>
    <w:rsid w:val="004D3E78"/>
    <w:pPr>
      <w:tabs>
        <w:tab w:val="center" w:pos="4320"/>
        <w:tab w:val="right" w:pos="8640"/>
      </w:tabs>
    </w:pPr>
  </w:style>
  <w:style w:type="character" w:customStyle="1" w:styleId="EncabezadoCar">
    <w:name w:val="Encabezado Car"/>
    <w:basedOn w:val="Fuentedeprrafopredeter"/>
    <w:link w:val="Encabezado"/>
    <w:uiPriority w:val="99"/>
    <w:rsid w:val="004D3E78"/>
  </w:style>
  <w:style w:type="character" w:styleId="Nmerodelnea">
    <w:name w:val="line number"/>
    <w:basedOn w:val="Fuentedeprrafopredeter"/>
    <w:uiPriority w:val="99"/>
    <w:semiHidden/>
    <w:unhideWhenUsed/>
    <w:rsid w:val="0008765C"/>
  </w:style>
  <w:style w:type="character" w:styleId="Refdecomentario">
    <w:name w:val="annotation reference"/>
    <w:basedOn w:val="Fuentedeprrafopredeter"/>
    <w:uiPriority w:val="99"/>
    <w:semiHidden/>
    <w:unhideWhenUsed/>
    <w:rsid w:val="004D7F8A"/>
    <w:rPr>
      <w:sz w:val="16"/>
      <w:szCs w:val="16"/>
    </w:rPr>
  </w:style>
  <w:style w:type="paragraph" w:styleId="Textocomentario">
    <w:name w:val="annotation text"/>
    <w:basedOn w:val="Normal"/>
    <w:link w:val="TextocomentarioCar"/>
    <w:uiPriority w:val="99"/>
    <w:semiHidden/>
    <w:unhideWhenUsed/>
    <w:rsid w:val="004D7F8A"/>
    <w:rPr>
      <w:sz w:val="20"/>
      <w:szCs w:val="20"/>
    </w:rPr>
  </w:style>
  <w:style w:type="character" w:customStyle="1" w:styleId="TextocomentarioCar">
    <w:name w:val="Texto comentario Car"/>
    <w:basedOn w:val="Fuentedeprrafopredeter"/>
    <w:link w:val="Textocomentario"/>
    <w:uiPriority w:val="99"/>
    <w:semiHidden/>
    <w:rsid w:val="004D7F8A"/>
    <w:rPr>
      <w:sz w:val="20"/>
      <w:szCs w:val="20"/>
    </w:rPr>
  </w:style>
  <w:style w:type="paragraph" w:styleId="Asuntodelcomentario">
    <w:name w:val="annotation subject"/>
    <w:basedOn w:val="Textocomentario"/>
    <w:next w:val="Textocomentario"/>
    <w:link w:val="AsuntodelcomentarioCar"/>
    <w:uiPriority w:val="99"/>
    <w:semiHidden/>
    <w:unhideWhenUsed/>
    <w:rsid w:val="004D7F8A"/>
    <w:rPr>
      <w:b/>
      <w:bCs/>
    </w:rPr>
  </w:style>
  <w:style w:type="character" w:customStyle="1" w:styleId="AsuntodelcomentarioCar">
    <w:name w:val="Asunto del comentario Car"/>
    <w:basedOn w:val="TextocomentarioCar"/>
    <w:link w:val="Asuntodelcomentario"/>
    <w:uiPriority w:val="99"/>
    <w:semiHidden/>
    <w:rsid w:val="004D7F8A"/>
    <w:rPr>
      <w:b/>
      <w:bCs/>
      <w:sz w:val="20"/>
      <w:szCs w:val="20"/>
    </w:rPr>
  </w:style>
  <w:style w:type="paragraph" w:styleId="Revisin">
    <w:name w:val="Revision"/>
    <w:hidden/>
    <w:uiPriority w:val="99"/>
    <w:semiHidden/>
    <w:rsid w:val="00D17CC5"/>
  </w:style>
  <w:style w:type="paragraph" w:styleId="NormalWeb">
    <w:name w:val="Normal (Web)"/>
    <w:basedOn w:val="Normal"/>
    <w:uiPriority w:val="99"/>
    <w:semiHidden/>
    <w:unhideWhenUsed/>
    <w:rsid w:val="00C02134"/>
    <w:pPr>
      <w:spacing w:before="100" w:beforeAutospacing="1" w:after="100" w:afterAutospacing="1"/>
    </w:pPr>
    <w:rPr>
      <w:rFonts w:ascii="Times New Roman" w:eastAsia="Times New Roman" w:hAnsi="Times New Roman" w:cs="Times New Roman"/>
      <w:lang w:val="en-US"/>
    </w:rPr>
  </w:style>
  <w:style w:type="character" w:styleId="Mencinsinresolver">
    <w:name w:val="Unresolved Mention"/>
    <w:basedOn w:val="Fuentedeprrafopredeter"/>
    <w:uiPriority w:val="99"/>
    <w:semiHidden/>
    <w:unhideWhenUsed/>
    <w:rsid w:val="00907928"/>
    <w:rPr>
      <w:color w:val="605E5C"/>
      <w:shd w:val="clear" w:color="auto" w:fill="E1DFDD"/>
    </w:rPr>
  </w:style>
  <w:style w:type="character" w:styleId="Hipervnculovisitado">
    <w:name w:val="FollowedHyperlink"/>
    <w:basedOn w:val="Fuentedeprrafopredeter"/>
    <w:uiPriority w:val="99"/>
    <w:semiHidden/>
    <w:unhideWhenUsed/>
    <w:rsid w:val="00055242"/>
    <w:rPr>
      <w:color w:val="800080" w:themeColor="followedHyperlink"/>
      <w:u w:val="single"/>
    </w:rPr>
  </w:style>
  <w:style w:type="table" w:styleId="Tablaconcuadrcula">
    <w:name w:val="Table Grid"/>
    <w:basedOn w:val="Tablanormal"/>
    <w:uiPriority w:val="59"/>
    <w:rsid w:val="00993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6597">
      <w:bodyDiv w:val="1"/>
      <w:marLeft w:val="0"/>
      <w:marRight w:val="0"/>
      <w:marTop w:val="0"/>
      <w:marBottom w:val="0"/>
      <w:divBdr>
        <w:top w:val="none" w:sz="0" w:space="0" w:color="auto"/>
        <w:left w:val="none" w:sz="0" w:space="0" w:color="auto"/>
        <w:bottom w:val="none" w:sz="0" w:space="0" w:color="auto"/>
        <w:right w:val="none" w:sz="0" w:space="0" w:color="auto"/>
      </w:divBdr>
      <w:divsChild>
        <w:div w:id="1565213087">
          <w:marLeft w:val="0"/>
          <w:marRight w:val="0"/>
          <w:marTop w:val="0"/>
          <w:marBottom w:val="0"/>
          <w:divBdr>
            <w:top w:val="none" w:sz="0" w:space="0" w:color="auto"/>
            <w:left w:val="none" w:sz="0" w:space="0" w:color="auto"/>
            <w:bottom w:val="none" w:sz="0" w:space="0" w:color="auto"/>
            <w:right w:val="none" w:sz="0" w:space="0" w:color="auto"/>
          </w:divBdr>
          <w:divsChild>
            <w:div w:id="1960187391">
              <w:marLeft w:val="0"/>
              <w:marRight w:val="0"/>
              <w:marTop w:val="0"/>
              <w:marBottom w:val="0"/>
              <w:divBdr>
                <w:top w:val="none" w:sz="0" w:space="0" w:color="auto"/>
                <w:left w:val="none" w:sz="0" w:space="0" w:color="auto"/>
                <w:bottom w:val="none" w:sz="0" w:space="0" w:color="auto"/>
                <w:right w:val="none" w:sz="0" w:space="0" w:color="auto"/>
              </w:divBdr>
              <w:divsChild>
                <w:div w:id="486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8303">
      <w:bodyDiv w:val="1"/>
      <w:marLeft w:val="0"/>
      <w:marRight w:val="0"/>
      <w:marTop w:val="0"/>
      <w:marBottom w:val="0"/>
      <w:divBdr>
        <w:top w:val="none" w:sz="0" w:space="0" w:color="auto"/>
        <w:left w:val="none" w:sz="0" w:space="0" w:color="auto"/>
        <w:bottom w:val="none" w:sz="0" w:space="0" w:color="auto"/>
        <w:right w:val="none" w:sz="0" w:space="0" w:color="auto"/>
      </w:divBdr>
    </w:div>
    <w:div w:id="314262700">
      <w:bodyDiv w:val="1"/>
      <w:marLeft w:val="0"/>
      <w:marRight w:val="0"/>
      <w:marTop w:val="0"/>
      <w:marBottom w:val="0"/>
      <w:divBdr>
        <w:top w:val="none" w:sz="0" w:space="0" w:color="auto"/>
        <w:left w:val="none" w:sz="0" w:space="0" w:color="auto"/>
        <w:bottom w:val="none" w:sz="0" w:space="0" w:color="auto"/>
        <w:right w:val="none" w:sz="0" w:space="0" w:color="auto"/>
      </w:divBdr>
      <w:divsChild>
        <w:div w:id="46611614">
          <w:marLeft w:val="0"/>
          <w:marRight w:val="0"/>
          <w:marTop w:val="0"/>
          <w:marBottom w:val="0"/>
          <w:divBdr>
            <w:top w:val="none" w:sz="0" w:space="0" w:color="auto"/>
            <w:left w:val="none" w:sz="0" w:space="0" w:color="auto"/>
            <w:bottom w:val="none" w:sz="0" w:space="0" w:color="auto"/>
            <w:right w:val="none" w:sz="0" w:space="0" w:color="auto"/>
          </w:divBdr>
          <w:divsChild>
            <w:div w:id="10843491">
              <w:marLeft w:val="0"/>
              <w:marRight w:val="0"/>
              <w:marTop w:val="0"/>
              <w:marBottom w:val="0"/>
              <w:divBdr>
                <w:top w:val="none" w:sz="0" w:space="0" w:color="auto"/>
                <w:left w:val="none" w:sz="0" w:space="0" w:color="auto"/>
                <w:bottom w:val="none" w:sz="0" w:space="0" w:color="auto"/>
                <w:right w:val="none" w:sz="0" w:space="0" w:color="auto"/>
              </w:divBdr>
              <w:divsChild>
                <w:div w:id="4702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5861">
      <w:bodyDiv w:val="1"/>
      <w:marLeft w:val="0"/>
      <w:marRight w:val="0"/>
      <w:marTop w:val="0"/>
      <w:marBottom w:val="0"/>
      <w:divBdr>
        <w:top w:val="none" w:sz="0" w:space="0" w:color="auto"/>
        <w:left w:val="none" w:sz="0" w:space="0" w:color="auto"/>
        <w:bottom w:val="none" w:sz="0" w:space="0" w:color="auto"/>
        <w:right w:val="none" w:sz="0" w:space="0" w:color="auto"/>
      </w:divBdr>
      <w:divsChild>
        <w:div w:id="498808491">
          <w:marLeft w:val="0"/>
          <w:marRight w:val="0"/>
          <w:marTop w:val="0"/>
          <w:marBottom w:val="0"/>
          <w:divBdr>
            <w:top w:val="none" w:sz="0" w:space="0" w:color="auto"/>
            <w:left w:val="none" w:sz="0" w:space="0" w:color="auto"/>
            <w:bottom w:val="none" w:sz="0" w:space="0" w:color="auto"/>
            <w:right w:val="none" w:sz="0" w:space="0" w:color="auto"/>
          </w:divBdr>
        </w:div>
        <w:div w:id="1757356864">
          <w:marLeft w:val="0"/>
          <w:marRight w:val="0"/>
          <w:marTop w:val="0"/>
          <w:marBottom w:val="0"/>
          <w:divBdr>
            <w:top w:val="none" w:sz="0" w:space="0" w:color="auto"/>
            <w:left w:val="none" w:sz="0" w:space="0" w:color="auto"/>
            <w:bottom w:val="none" w:sz="0" w:space="0" w:color="auto"/>
            <w:right w:val="none" w:sz="0" w:space="0" w:color="auto"/>
          </w:divBdr>
        </w:div>
        <w:div w:id="1424452056">
          <w:marLeft w:val="0"/>
          <w:marRight w:val="0"/>
          <w:marTop w:val="0"/>
          <w:marBottom w:val="0"/>
          <w:divBdr>
            <w:top w:val="none" w:sz="0" w:space="0" w:color="auto"/>
            <w:left w:val="none" w:sz="0" w:space="0" w:color="auto"/>
            <w:bottom w:val="none" w:sz="0" w:space="0" w:color="auto"/>
            <w:right w:val="none" w:sz="0" w:space="0" w:color="auto"/>
          </w:divBdr>
        </w:div>
        <w:div w:id="747843966">
          <w:marLeft w:val="0"/>
          <w:marRight w:val="0"/>
          <w:marTop w:val="0"/>
          <w:marBottom w:val="0"/>
          <w:divBdr>
            <w:top w:val="none" w:sz="0" w:space="0" w:color="auto"/>
            <w:left w:val="none" w:sz="0" w:space="0" w:color="auto"/>
            <w:bottom w:val="none" w:sz="0" w:space="0" w:color="auto"/>
            <w:right w:val="none" w:sz="0" w:space="0" w:color="auto"/>
          </w:divBdr>
        </w:div>
        <w:div w:id="1238662277">
          <w:marLeft w:val="0"/>
          <w:marRight w:val="0"/>
          <w:marTop w:val="0"/>
          <w:marBottom w:val="0"/>
          <w:divBdr>
            <w:top w:val="none" w:sz="0" w:space="0" w:color="auto"/>
            <w:left w:val="none" w:sz="0" w:space="0" w:color="auto"/>
            <w:bottom w:val="none" w:sz="0" w:space="0" w:color="auto"/>
            <w:right w:val="none" w:sz="0" w:space="0" w:color="auto"/>
          </w:divBdr>
        </w:div>
        <w:div w:id="974069697">
          <w:marLeft w:val="0"/>
          <w:marRight w:val="0"/>
          <w:marTop w:val="0"/>
          <w:marBottom w:val="0"/>
          <w:divBdr>
            <w:top w:val="none" w:sz="0" w:space="0" w:color="auto"/>
            <w:left w:val="none" w:sz="0" w:space="0" w:color="auto"/>
            <w:bottom w:val="none" w:sz="0" w:space="0" w:color="auto"/>
            <w:right w:val="none" w:sz="0" w:space="0" w:color="auto"/>
          </w:divBdr>
        </w:div>
        <w:div w:id="1184976745">
          <w:marLeft w:val="0"/>
          <w:marRight w:val="0"/>
          <w:marTop w:val="0"/>
          <w:marBottom w:val="0"/>
          <w:divBdr>
            <w:top w:val="none" w:sz="0" w:space="0" w:color="auto"/>
            <w:left w:val="none" w:sz="0" w:space="0" w:color="auto"/>
            <w:bottom w:val="none" w:sz="0" w:space="0" w:color="auto"/>
            <w:right w:val="none" w:sz="0" w:space="0" w:color="auto"/>
          </w:divBdr>
        </w:div>
      </w:divsChild>
    </w:div>
    <w:div w:id="590355019">
      <w:bodyDiv w:val="1"/>
      <w:marLeft w:val="0"/>
      <w:marRight w:val="0"/>
      <w:marTop w:val="0"/>
      <w:marBottom w:val="0"/>
      <w:divBdr>
        <w:top w:val="none" w:sz="0" w:space="0" w:color="auto"/>
        <w:left w:val="none" w:sz="0" w:space="0" w:color="auto"/>
        <w:bottom w:val="none" w:sz="0" w:space="0" w:color="auto"/>
        <w:right w:val="none" w:sz="0" w:space="0" w:color="auto"/>
      </w:divBdr>
      <w:divsChild>
        <w:div w:id="1345934668">
          <w:marLeft w:val="0"/>
          <w:marRight w:val="0"/>
          <w:marTop w:val="0"/>
          <w:marBottom w:val="0"/>
          <w:divBdr>
            <w:top w:val="none" w:sz="0" w:space="0" w:color="auto"/>
            <w:left w:val="none" w:sz="0" w:space="0" w:color="auto"/>
            <w:bottom w:val="none" w:sz="0" w:space="0" w:color="auto"/>
            <w:right w:val="none" w:sz="0" w:space="0" w:color="auto"/>
          </w:divBdr>
        </w:div>
        <w:div w:id="1765034283">
          <w:marLeft w:val="0"/>
          <w:marRight w:val="0"/>
          <w:marTop w:val="0"/>
          <w:marBottom w:val="0"/>
          <w:divBdr>
            <w:top w:val="none" w:sz="0" w:space="0" w:color="auto"/>
            <w:left w:val="none" w:sz="0" w:space="0" w:color="auto"/>
            <w:bottom w:val="none" w:sz="0" w:space="0" w:color="auto"/>
            <w:right w:val="none" w:sz="0" w:space="0" w:color="auto"/>
          </w:divBdr>
        </w:div>
      </w:divsChild>
    </w:div>
    <w:div w:id="1139373197">
      <w:bodyDiv w:val="1"/>
      <w:marLeft w:val="0"/>
      <w:marRight w:val="0"/>
      <w:marTop w:val="0"/>
      <w:marBottom w:val="0"/>
      <w:divBdr>
        <w:top w:val="none" w:sz="0" w:space="0" w:color="auto"/>
        <w:left w:val="none" w:sz="0" w:space="0" w:color="auto"/>
        <w:bottom w:val="none" w:sz="0" w:space="0" w:color="auto"/>
        <w:right w:val="none" w:sz="0" w:space="0" w:color="auto"/>
      </w:divBdr>
    </w:div>
    <w:div w:id="1169058150">
      <w:bodyDiv w:val="1"/>
      <w:marLeft w:val="0"/>
      <w:marRight w:val="0"/>
      <w:marTop w:val="0"/>
      <w:marBottom w:val="0"/>
      <w:divBdr>
        <w:top w:val="none" w:sz="0" w:space="0" w:color="auto"/>
        <w:left w:val="none" w:sz="0" w:space="0" w:color="auto"/>
        <w:bottom w:val="none" w:sz="0" w:space="0" w:color="auto"/>
        <w:right w:val="none" w:sz="0" w:space="0" w:color="auto"/>
      </w:divBdr>
      <w:divsChild>
        <w:div w:id="716706322">
          <w:marLeft w:val="0"/>
          <w:marRight w:val="0"/>
          <w:marTop w:val="0"/>
          <w:marBottom w:val="0"/>
          <w:divBdr>
            <w:top w:val="none" w:sz="0" w:space="0" w:color="auto"/>
            <w:left w:val="none" w:sz="0" w:space="0" w:color="auto"/>
            <w:bottom w:val="none" w:sz="0" w:space="0" w:color="auto"/>
            <w:right w:val="none" w:sz="0" w:space="0" w:color="auto"/>
          </w:divBdr>
        </w:div>
        <w:div w:id="1136416965">
          <w:marLeft w:val="0"/>
          <w:marRight w:val="0"/>
          <w:marTop w:val="0"/>
          <w:marBottom w:val="0"/>
          <w:divBdr>
            <w:top w:val="none" w:sz="0" w:space="0" w:color="auto"/>
            <w:left w:val="none" w:sz="0" w:space="0" w:color="auto"/>
            <w:bottom w:val="none" w:sz="0" w:space="0" w:color="auto"/>
            <w:right w:val="none" w:sz="0" w:space="0" w:color="auto"/>
          </w:divBdr>
        </w:div>
        <w:div w:id="794953715">
          <w:marLeft w:val="0"/>
          <w:marRight w:val="0"/>
          <w:marTop w:val="0"/>
          <w:marBottom w:val="0"/>
          <w:divBdr>
            <w:top w:val="none" w:sz="0" w:space="0" w:color="auto"/>
            <w:left w:val="none" w:sz="0" w:space="0" w:color="auto"/>
            <w:bottom w:val="none" w:sz="0" w:space="0" w:color="auto"/>
            <w:right w:val="none" w:sz="0" w:space="0" w:color="auto"/>
          </w:divBdr>
        </w:div>
        <w:div w:id="102918854">
          <w:marLeft w:val="0"/>
          <w:marRight w:val="0"/>
          <w:marTop w:val="0"/>
          <w:marBottom w:val="0"/>
          <w:divBdr>
            <w:top w:val="none" w:sz="0" w:space="0" w:color="auto"/>
            <w:left w:val="none" w:sz="0" w:space="0" w:color="auto"/>
            <w:bottom w:val="none" w:sz="0" w:space="0" w:color="auto"/>
            <w:right w:val="none" w:sz="0" w:space="0" w:color="auto"/>
          </w:divBdr>
        </w:div>
      </w:divsChild>
    </w:div>
    <w:div w:id="1176073255">
      <w:bodyDiv w:val="1"/>
      <w:marLeft w:val="0"/>
      <w:marRight w:val="0"/>
      <w:marTop w:val="0"/>
      <w:marBottom w:val="0"/>
      <w:divBdr>
        <w:top w:val="none" w:sz="0" w:space="0" w:color="auto"/>
        <w:left w:val="none" w:sz="0" w:space="0" w:color="auto"/>
        <w:bottom w:val="none" w:sz="0" w:space="0" w:color="auto"/>
        <w:right w:val="none" w:sz="0" w:space="0" w:color="auto"/>
      </w:divBdr>
    </w:div>
    <w:div w:id="1304693646">
      <w:bodyDiv w:val="1"/>
      <w:marLeft w:val="0"/>
      <w:marRight w:val="0"/>
      <w:marTop w:val="0"/>
      <w:marBottom w:val="0"/>
      <w:divBdr>
        <w:top w:val="none" w:sz="0" w:space="0" w:color="auto"/>
        <w:left w:val="none" w:sz="0" w:space="0" w:color="auto"/>
        <w:bottom w:val="none" w:sz="0" w:space="0" w:color="auto"/>
        <w:right w:val="none" w:sz="0" w:space="0" w:color="auto"/>
      </w:divBdr>
      <w:divsChild>
        <w:div w:id="604120736">
          <w:marLeft w:val="0"/>
          <w:marRight w:val="0"/>
          <w:marTop w:val="0"/>
          <w:marBottom w:val="0"/>
          <w:divBdr>
            <w:top w:val="none" w:sz="0" w:space="0" w:color="auto"/>
            <w:left w:val="none" w:sz="0" w:space="0" w:color="auto"/>
            <w:bottom w:val="none" w:sz="0" w:space="0" w:color="auto"/>
            <w:right w:val="none" w:sz="0" w:space="0" w:color="auto"/>
          </w:divBdr>
          <w:divsChild>
            <w:div w:id="138111688">
              <w:marLeft w:val="0"/>
              <w:marRight w:val="0"/>
              <w:marTop w:val="0"/>
              <w:marBottom w:val="0"/>
              <w:divBdr>
                <w:top w:val="none" w:sz="0" w:space="0" w:color="auto"/>
                <w:left w:val="none" w:sz="0" w:space="0" w:color="auto"/>
                <w:bottom w:val="none" w:sz="0" w:space="0" w:color="auto"/>
                <w:right w:val="none" w:sz="0" w:space="0" w:color="auto"/>
              </w:divBdr>
              <w:divsChild>
                <w:div w:id="15782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6594">
      <w:bodyDiv w:val="1"/>
      <w:marLeft w:val="0"/>
      <w:marRight w:val="0"/>
      <w:marTop w:val="0"/>
      <w:marBottom w:val="0"/>
      <w:divBdr>
        <w:top w:val="none" w:sz="0" w:space="0" w:color="auto"/>
        <w:left w:val="none" w:sz="0" w:space="0" w:color="auto"/>
        <w:bottom w:val="none" w:sz="0" w:space="0" w:color="auto"/>
        <w:right w:val="none" w:sz="0" w:space="0" w:color="auto"/>
      </w:divBdr>
    </w:div>
    <w:div w:id="1393427011">
      <w:bodyDiv w:val="1"/>
      <w:marLeft w:val="0"/>
      <w:marRight w:val="0"/>
      <w:marTop w:val="0"/>
      <w:marBottom w:val="0"/>
      <w:divBdr>
        <w:top w:val="none" w:sz="0" w:space="0" w:color="auto"/>
        <w:left w:val="none" w:sz="0" w:space="0" w:color="auto"/>
        <w:bottom w:val="none" w:sz="0" w:space="0" w:color="auto"/>
        <w:right w:val="none" w:sz="0" w:space="0" w:color="auto"/>
      </w:divBdr>
    </w:div>
    <w:div w:id="1656377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jbgb13/PredictorsCCB_PLO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FF93F-6C5B-486F-B5D6-F4580EE86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46254</Words>
  <Characters>254400</Characters>
  <Application>Microsoft Office Word</Application>
  <DocSecurity>0</DocSecurity>
  <Lines>2120</Lines>
  <Paragraphs>600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2021-07-05T15:57:00Z</dcterms:created>
  <dcterms:modified xsi:type="dcterms:W3CDTF">2021-09-14T09:39:00Z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http://www.zotero.org/styles/plos-one</vt:lpwstr>
  </property>
  <property fmtid="{D5CDD505-2E9C-101B-9397-08002B2CF9AE}" pid="23" name="Mendeley Document_1">
    <vt:lpwstr>True</vt:lpwstr>
  </property>
  <property fmtid="{D5CDD505-2E9C-101B-9397-08002B2CF9AE}" pid="24" name="Mendeley Unique User Id_1">
    <vt:lpwstr>eee2bcc0-befc-3548-bd9e-850e3924b690</vt:lpwstr>
  </property>
</Properties>
</file>